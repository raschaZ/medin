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5C688" w14:textId="77777777" w:rsidR="000B4EC2" w:rsidRDefault="000B4EC2" w:rsidP="000B4EC2">
      <w:pPr>
        <w:jc w:val="center"/>
        <w:rPr>
          <w:b/>
          <w:bCs/>
          <w:sz w:val="32"/>
          <w:szCs w:val="32"/>
        </w:rPr>
      </w:pPr>
      <w:r w:rsidRPr="000B4EC2">
        <w:rPr>
          <w:b/>
          <w:bCs/>
          <w:sz w:val="32"/>
          <w:szCs w:val="32"/>
        </w:rPr>
        <w:t>PROJET DE GRILLE DE PROFESSORAT HOSPITALO-UNIVERSITAIRE</w:t>
      </w:r>
    </w:p>
    <w:p w14:paraId="1C3E1864" w14:textId="77777777" w:rsidR="00571301" w:rsidRPr="000B4EC2" w:rsidRDefault="000B4EC2" w:rsidP="000B4EC2">
      <w:pPr>
        <w:jc w:val="center"/>
        <w:rPr>
          <w:b/>
          <w:bCs/>
          <w:sz w:val="32"/>
          <w:szCs w:val="32"/>
        </w:rPr>
      </w:pPr>
      <w:r w:rsidRPr="000B4EC2">
        <w:rPr>
          <w:b/>
          <w:bCs/>
          <w:sz w:val="32"/>
          <w:szCs w:val="32"/>
        </w:rPr>
        <w:t xml:space="preserve"> EN MEDECINE</w:t>
      </w:r>
    </w:p>
    <w:p w14:paraId="153A64A9" w14:textId="77777777" w:rsidR="003B0044" w:rsidRDefault="003B0044"/>
    <w:p w14:paraId="7C3460F0" w14:textId="77777777" w:rsidR="003B0044" w:rsidRPr="000B4EC2" w:rsidRDefault="003B0044" w:rsidP="000B4EC2">
      <w:pPr>
        <w:jc w:val="center"/>
        <w:rPr>
          <w:b/>
          <w:bCs/>
          <w:sz w:val="32"/>
          <w:szCs w:val="32"/>
        </w:rPr>
      </w:pPr>
      <w:r w:rsidRPr="000B4EC2">
        <w:rPr>
          <w:b/>
          <w:bCs/>
          <w:sz w:val="32"/>
          <w:szCs w:val="32"/>
        </w:rPr>
        <w:t>Notre proposition</w:t>
      </w:r>
    </w:p>
    <w:p w14:paraId="0077C436" w14:textId="77777777" w:rsidR="003B0044" w:rsidRPr="000B4EC2" w:rsidRDefault="003B0044" w:rsidP="000B4EC2">
      <w:pPr>
        <w:jc w:val="center"/>
        <w:rPr>
          <w:b/>
          <w:bCs/>
          <w:sz w:val="32"/>
          <w:szCs w:val="32"/>
        </w:rPr>
      </w:pPr>
      <w:r w:rsidRPr="000B4EC2">
        <w:rPr>
          <w:b/>
          <w:bCs/>
          <w:sz w:val="32"/>
          <w:szCs w:val="32"/>
        </w:rPr>
        <w:t>(</w:t>
      </w:r>
      <w:r w:rsidR="000B4EC2" w:rsidRPr="000B4EC2">
        <w:rPr>
          <w:b/>
          <w:bCs/>
          <w:sz w:val="32"/>
          <w:szCs w:val="32"/>
        </w:rPr>
        <w:t>Comité</w:t>
      </w:r>
      <w:r w:rsidRPr="000B4EC2">
        <w:rPr>
          <w:b/>
          <w:bCs/>
          <w:sz w:val="32"/>
          <w:szCs w:val="32"/>
        </w:rPr>
        <w:t xml:space="preserve"> d’Habilitation de la faculté de médecine de Sfax)</w:t>
      </w:r>
    </w:p>
    <w:p w14:paraId="0DAF0A30" w14:textId="77777777" w:rsidR="003B0044" w:rsidRPr="000B4EC2" w:rsidRDefault="003B0044">
      <w:pPr>
        <w:rPr>
          <w:b/>
          <w:bCs/>
        </w:rPr>
      </w:pPr>
    </w:p>
    <w:p w14:paraId="0F267A41" w14:textId="77777777" w:rsidR="003B0044" w:rsidRPr="00177AC2" w:rsidRDefault="00350116">
      <w:pPr>
        <w:rPr>
          <w:color w:val="000000" w:themeColor="text1"/>
        </w:rPr>
      </w:pPr>
      <w:r w:rsidRPr="00177AC2">
        <w:rPr>
          <w:color w:val="000000" w:themeColor="text1"/>
        </w:rPr>
        <w:t>Ancienneté requise pour postuler au grade de professeur :</w:t>
      </w:r>
      <w:r w:rsidR="00AC71BA" w:rsidRPr="00177AC2">
        <w:rPr>
          <w:color w:val="000000" w:themeColor="text1"/>
        </w:rPr>
        <w:t xml:space="preserve"> </w:t>
      </w:r>
      <w:r w:rsidRPr="00177AC2">
        <w:rPr>
          <w:color w:val="000000" w:themeColor="text1"/>
        </w:rPr>
        <w:t>7ans après le grade de MCA</w:t>
      </w:r>
    </w:p>
    <w:p w14:paraId="522CD209" w14:textId="77777777" w:rsidR="00622E5E" w:rsidRPr="00177AC2" w:rsidRDefault="0069047D" w:rsidP="00347976">
      <w:pPr>
        <w:rPr>
          <w:b/>
          <w:bCs/>
          <w:color w:val="000000" w:themeColor="text1"/>
          <w:sz w:val="24"/>
          <w:szCs w:val="24"/>
          <w:u w:val="single"/>
        </w:rPr>
      </w:pPr>
      <w:r w:rsidRPr="00177AC2">
        <w:rPr>
          <w:b/>
          <w:bCs/>
          <w:color w:val="000000" w:themeColor="text1"/>
          <w:sz w:val="24"/>
          <w:szCs w:val="24"/>
          <w:u w:val="single"/>
        </w:rPr>
        <w:t>I A</w:t>
      </w:r>
      <w:r w:rsidR="00B46CAB" w:rsidRPr="00177AC2">
        <w:rPr>
          <w:b/>
          <w:bCs/>
          <w:color w:val="000000" w:themeColor="text1"/>
          <w:sz w:val="24"/>
          <w:szCs w:val="24"/>
          <w:u w:val="single"/>
        </w:rPr>
        <w:t xml:space="preserve">NCIENNETE DANS LE GRADE : </w:t>
      </w:r>
      <w:proofErr w:type="gramStart"/>
      <w:r w:rsidR="00B46CAB" w:rsidRPr="00177AC2">
        <w:rPr>
          <w:b/>
          <w:bCs/>
          <w:color w:val="000000" w:themeColor="text1"/>
          <w:sz w:val="24"/>
          <w:szCs w:val="24"/>
          <w:u w:val="single"/>
        </w:rPr>
        <w:t>(</w:t>
      </w:r>
      <w:r w:rsidRPr="00177AC2">
        <w:rPr>
          <w:b/>
          <w:bCs/>
          <w:color w:val="000000" w:themeColor="text1"/>
          <w:sz w:val="24"/>
          <w:szCs w:val="24"/>
          <w:u w:val="single"/>
        </w:rPr>
        <w:t xml:space="preserve"> 5</w:t>
      </w:r>
      <w:proofErr w:type="gramEnd"/>
      <w:r w:rsidRPr="00177AC2">
        <w:rPr>
          <w:b/>
          <w:bCs/>
          <w:color w:val="000000" w:themeColor="text1"/>
          <w:sz w:val="24"/>
          <w:szCs w:val="24"/>
          <w:u w:val="single"/>
        </w:rPr>
        <w:t xml:space="preserve"> POINTS) un minimum de 7ans au grade de MCA</w:t>
      </w:r>
    </w:p>
    <w:p w14:paraId="1C82913B" w14:textId="2FAAE627" w:rsidR="00622E5E" w:rsidRPr="00177AC2" w:rsidDel="009D1A26" w:rsidRDefault="00350116" w:rsidP="00622E5E">
      <w:pPr>
        <w:pStyle w:val="ListParagraph"/>
        <w:numPr>
          <w:ilvl w:val="0"/>
          <w:numId w:val="1"/>
        </w:numPr>
        <w:rPr>
          <w:del w:id="0" w:author="Charfeddine Amri" w:date="2024-12-04T13:06:00Z" w16du:dateUtc="2024-12-04T12:06:00Z"/>
          <w:color w:val="000000" w:themeColor="text1"/>
          <w:sz w:val="24"/>
          <w:szCs w:val="24"/>
        </w:rPr>
      </w:pPr>
      <w:del w:id="1" w:author="Charfeddine Amri" w:date="2024-12-04T13:06:00Z" w16du:dateUtc="2024-12-04T12:06:00Z">
        <w:r w:rsidRPr="00177AC2" w:rsidDel="009D1A26">
          <w:rPr>
            <w:color w:val="000000" w:themeColor="text1"/>
            <w:sz w:val="24"/>
            <w:szCs w:val="24"/>
          </w:rPr>
          <w:delText>7 années révolues* = 3</w:delText>
        </w:r>
        <w:r w:rsidR="00622E5E" w:rsidRPr="00177AC2" w:rsidDel="009D1A26">
          <w:rPr>
            <w:color w:val="000000" w:themeColor="text1"/>
            <w:sz w:val="24"/>
            <w:szCs w:val="24"/>
          </w:rPr>
          <w:delText xml:space="preserve"> points</w:delText>
        </w:r>
      </w:del>
    </w:p>
    <w:p w14:paraId="580A3A28" w14:textId="19064589" w:rsidR="00622E5E" w:rsidDel="009D1A26" w:rsidRDefault="00622E5E" w:rsidP="00622E5E">
      <w:pPr>
        <w:pStyle w:val="ListParagraph"/>
        <w:numPr>
          <w:ilvl w:val="0"/>
          <w:numId w:val="1"/>
        </w:numPr>
        <w:ind w:left="360"/>
        <w:rPr>
          <w:del w:id="2" w:author="Charfeddine Amri" w:date="2024-12-04T13:06:00Z" w16du:dateUtc="2024-12-04T12:06:00Z"/>
          <w:color w:val="000000" w:themeColor="text1"/>
          <w:sz w:val="24"/>
          <w:szCs w:val="24"/>
        </w:rPr>
      </w:pPr>
      <w:r w:rsidRPr="009D1A26">
        <w:rPr>
          <w:color w:val="000000" w:themeColor="text1"/>
          <w:sz w:val="24"/>
          <w:szCs w:val="24"/>
        </w:rPr>
        <w:t xml:space="preserve">0.5 point/année supplémentaire </w:t>
      </w:r>
      <w:del w:id="3" w:author="Charfeddine Amri" w:date="2024-12-04T13:06:00Z" w16du:dateUtc="2024-12-04T12:06:00Z">
        <w:r w:rsidRPr="00177AC2" w:rsidDel="009D1A26">
          <w:rPr>
            <w:color w:val="000000" w:themeColor="text1"/>
            <w:sz w:val="24"/>
            <w:szCs w:val="24"/>
          </w:rPr>
          <w:delText>(avec un maximum de 10 pts)</w:delText>
        </w:r>
      </w:del>
    </w:p>
    <w:p w14:paraId="544A8C8D" w14:textId="77777777" w:rsidR="009D1A26" w:rsidRPr="00177AC2" w:rsidRDefault="009D1A26" w:rsidP="00622E5E">
      <w:pPr>
        <w:pStyle w:val="ListParagraph"/>
        <w:numPr>
          <w:ilvl w:val="0"/>
          <w:numId w:val="1"/>
        </w:numPr>
        <w:ind w:left="360"/>
        <w:rPr>
          <w:ins w:id="4" w:author="Charfeddine Amri" w:date="2024-12-04T13:06:00Z" w16du:dateUtc="2024-12-04T12:06:00Z"/>
          <w:color w:val="000000" w:themeColor="text1"/>
          <w:sz w:val="24"/>
          <w:szCs w:val="24"/>
        </w:rPr>
        <w:pPrChange w:id="5" w:author="Charfeddine Amri" w:date="2024-12-04T13:06:00Z" w16du:dateUtc="2024-12-04T12:06:00Z">
          <w:pPr>
            <w:pStyle w:val="ListParagraph"/>
            <w:numPr>
              <w:numId w:val="1"/>
            </w:numPr>
            <w:ind w:hanging="360"/>
          </w:pPr>
        </w:pPrChange>
      </w:pPr>
    </w:p>
    <w:p w14:paraId="1B65F370" w14:textId="77777777" w:rsidR="00622E5E" w:rsidRPr="009D1A26" w:rsidRDefault="00622E5E" w:rsidP="00622E5E">
      <w:pPr>
        <w:pStyle w:val="ListParagraph"/>
        <w:numPr>
          <w:ilvl w:val="0"/>
          <w:numId w:val="1"/>
        </w:numPr>
        <w:ind w:left="360"/>
        <w:rPr>
          <w:color w:val="000000" w:themeColor="text1"/>
          <w:sz w:val="24"/>
          <w:szCs w:val="24"/>
        </w:rPr>
        <w:pPrChange w:id="6" w:author="Charfeddine Amri" w:date="2024-12-04T13:06:00Z" w16du:dateUtc="2024-12-04T12:06:00Z">
          <w:pPr>
            <w:ind w:left="360"/>
          </w:pPr>
        </w:pPrChange>
      </w:pPr>
      <w:r w:rsidRPr="009D1A26">
        <w:rPr>
          <w:color w:val="000000" w:themeColor="text1"/>
          <w:sz w:val="24"/>
          <w:szCs w:val="24"/>
        </w:rPr>
        <w:t>*le nombre d’années révolues comptabilisées à partir de la date officielle de nomination jusqu’à la date d’ouverture du concours.</w:t>
      </w:r>
    </w:p>
    <w:p w14:paraId="3138E089" w14:textId="77777777" w:rsidR="00062286" w:rsidRPr="00177AC2" w:rsidRDefault="00062286" w:rsidP="00062286">
      <w:pPr>
        <w:rPr>
          <w:color w:val="000000" w:themeColor="text1"/>
        </w:rPr>
      </w:pPr>
    </w:p>
    <w:p w14:paraId="6E0AC13B" w14:textId="77777777" w:rsidR="00622E5E" w:rsidRPr="00177AC2" w:rsidRDefault="0069047D" w:rsidP="00102C10">
      <w:pPr>
        <w:ind w:left="360"/>
        <w:rPr>
          <w:b/>
          <w:bCs/>
          <w:color w:val="000000" w:themeColor="text1"/>
          <w:sz w:val="24"/>
          <w:szCs w:val="24"/>
          <w:u w:val="single"/>
        </w:rPr>
      </w:pPr>
      <w:r w:rsidRPr="00177AC2">
        <w:rPr>
          <w:b/>
          <w:bCs/>
          <w:color w:val="000000" w:themeColor="text1"/>
          <w:sz w:val="24"/>
          <w:szCs w:val="24"/>
          <w:u w:val="single"/>
        </w:rPr>
        <w:t>II-</w:t>
      </w:r>
      <w:r w:rsidR="00B46CAB" w:rsidRPr="00177AC2">
        <w:rPr>
          <w:b/>
          <w:bCs/>
          <w:color w:val="000000" w:themeColor="text1"/>
          <w:sz w:val="24"/>
          <w:szCs w:val="24"/>
          <w:u w:val="single"/>
        </w:rPr>
        <w:t xml:space="preserve">TITRES : COEFFICIENT : </w:t>
      </w:r>
      <w:r w:rsidRPr="00177AC2">
        <w:rPr>
          <w:b/>
          <w:bCs/>
          <w:color w:val="000000" w:themeColor="text1"/>
          <w:sz w:val="24"/>
          <w:szCs w:val="24"/>
          <w:u w:val="single"/>
        </w:rPr>
        <w:t>10 POINTS.</w:t>
      </w:r>
    </w:p>
    <w:p w14:paraId="2DA3EFFE" w14:textId="77777777" w:rsidR="00622E5E" w:rsidRPr="00177AC2" w:rsidRDefault="00622E5E" w:rsidP="00062286">
      <w:pPr>
        <w:ind w:left="360"/>
        <w:rPr>
          <w:b/>
          <w:bCs/>
          <w:color w:val="000000" w:themeColor="text1"/>
        </w:rPr>
      </w:pP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Contenu et critères de cotation selon le tableau ci-après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865"/>
        <w:gridCol w:w="1049"/>
        <w:gridCol w:w="788"/>
      </w:tblGrid>
      <w:tr w:rsidR="00177AC2" w:rsidRPr="00177AC2" w14:paraId="70D4C418" w14:textId="77777777" w:rsidTr="000B4EC2">
        <w:tc>
          <w:tcPr>
            <w:tcW w:w="6865" w:type="dxa"/>
          </w:tcPr>
          <w:p w14:paraId="053AAAFC" w14:textId="77777777" w:rsidR="00622E5E" w:rsidRPr="00177AC2" w:rsidRDefault="00622E5E" w:rsidP="000B4EC2">
            <w:pPr>
              <w:jc w:val="center"/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Rubriques</w:t>
            </w:r>
          </w:p>
        </w:tc>
        <w:tc>
          <w:tcPr>
            <w:tcW w:w="1049" w:type="dxa"/>
          </w:tcPr>
          <w:p w14:paraId="36BE3281" w14:textId="77777777" w:rsidR="00622E5E" w:rsidRPr="00177AC2" w:rsidRDefault="00622E5E" w:rsidP="000B4EC2">
            <w:pPr>
              <w:jc w:val="center"/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Unités</w:t>
            </w:r>
          </w:p>
        </w:tc>
        <w:tc>
          <w:tcPr>
            <w:tcW w:w="788" w:type="dxa"/>
          </w:tcPr>
          <w:p w14:paraId="39A4581B" w14:textId="77777777" w:rsidR="00622E5E" w:rsidRPr="00177AC2" w:rsidRDefault="00622E5E" w:rsidP="000B4EC2">
            <w:pPr>
              <w:jc w:val="center"/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Points</w:t>
            </w:r>
          </w:p>
        </w:tc>
      </w:tr>
      <w:tr w:rsidR="00177AC2" w:rsidRPr="00177AC2" w14:paraId="2EFAE0EB" w14:textId="77777777" w:rsidTr="000B4EC2">
        <w:tc>
          <w:tcPr>
            <w:tcW w:w="6865" w:type="dxa"/>
          </w:tcPr>
          <w:p w14:paraId="2D73C714" w14:textId="77777777" w:rsidR="000B4EC2" w:rsidRPr="00177AC2" w:rsidRDefault="000B4EC2" w:rsidP="00622E5E">
            <w:pPr>
              <w:rPr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Thèses es-sciences</w:t>
            </w:r>
          </w:p>
        </w:tc>
        <w:tc>
          <w:tcPr>
            <w:tcW w:w="1049" w:type="dxa"/>
          </w:tcPr>
          <w:p w14:paraId="4DA91591" w14:textId="72C37D72" w:rsidR="000B4EC2" w:rsidRPr="00177AC2" w:rsidRDefault="00820400" w:rsidP="00622E5E">
            <w:pPr>
              <w:rPr>
                <w:color w:val="000000" w:themeColor="text1"/>
              </w:rPr>
            </w:pPr>
            <w:ins w:id="7" w:author="Charfeddine Amri" w:date="2024-12-04T12:54:00Z" w16du:dateUtc="2024-12-04T11:54:00Z">
              <w:r>
                <w:rPr>
                  <w:color w:val="000000" w:themeColor="text1"/>
                </w:rPr>
                <w:t>6</w:t>
              </w:r>
            </w:ins>
            <w:del w:id="8" w:author="Charfeddine Amri" w:date="2024-12-04T12:53:00Z" w16du:dateUtc="2024-12-04T11:53:00Z">
              <w:r w:rsidR="00696ADD" w:rsidRPr="00177AC2" w:rsidDel="00820400">
                <w:rPr>
                  <w:color w:val="000000" w:themeColor="text1"/>
                </w:rPr>
                <w:delText>5</w:delText>
              </w:r>
            </w:del>
          </w:p>
        </w:tc>
        <w:tc>
          <w:tcPr>
            <w:tcW w:w="788" w:type="dxa"/>
            <w:vMerge w:val="restart"/>
          </w:tcPr>
          <w:p w14:paraId="6AAD4A91" w14:textId="77777777" w:rsidR="000B4EC2" w:rsidRPr="00177AC2" w:rsidRDefault="000B4EC2" w:rsidP="00622E5E">
            <w:pPr>
              <w:rPr>
                <w:color w:val="000000" w:themeColor="text1"/>
              </w:rPr>
            </w:pPr>
          </w:p>
          <w:p w14:paraId="1512964A" w14:textId="77777777" w:rsidR="000B4EC2" w:rsidRPr="00177AC2" w:rsidRDefault="000B4EC2" w:rsidP="00622E5E">
            <w:pPr>
              <w:rPr>
                <w:color w:val="000000" w:themeColor="text1"/>
              </w:rPr>
            </w:pPr>
          </w:p>
          <w:p w14:paraId="051C40CB" w14:textId="77777777" w:rsidR="000B4EC2" w:rsidRPr="00177AC2" w:rsidRDefault="000B4EC2" w:rsidP="00622E5E">
            <w:pPr>
              <w:rPr>
                <w:color w:val="000000" w:themeColor="text1"/>
              </w:rPr>
            </w:pPr>
          </w:p>
          <w:p w14:paraId="27EE7028" w14:textId="77777777" w:rsidR="000B4EC2" w:rsidRPr="00177AC2" w:rsidRDefault="000B4EC2" w:rsidP="00622E5E">
            <w:pPr>
              <w:rPr>
                <w:color w:val="000000" w:themeColor="text1"/>
              </w:rPr>
            </w:pPr>
          </w:p>
          <w:p w14:paraId="01518228" w14:textId="77777777" w:rsidR="000B4EC2" w:rsidRPr="00177AC2" w:rsidRDefault="001E430F" w:rsidP="00622E5E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10</w:t>
            </w:r>
          </w:p>
        </w:tc>
      </w:tr>
      <w:tr w:rsidR="00177AC2" w:rsidRPr="00177AC2" w14:paraId="6BA135DE" w14:textId="77777777" w:rsidTr="000B4EC2">
        <w:trPr>
          <w:trHeight w:val="414"/>
        </w:trPr>
        <w:tc>
          <w:tcPr>
            <w:tcW w:w="6865" w:type="dxa"/>
          </w:tcPr>
          <w:p w14:paraId="69936D8A" w14:textId="77777777" w:rsidR="000B4EC2" w:rsidRPr="00177AC2" w:rsidRDefault="000B4EC2" w:rsidP="00622E5E">
            <w:pPr>
              <w:rPr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Mastère de recherche</w:t>
            </w:r>
          </w:p>
        </w:tc>
        <w:tc>
          <w:tcPr>
            <w:tcW w:w="1049" w:type="dxa"/>
          </w:tcPr>
          <w:p w14:paraId="57DE2820" w14:textId="0CA5FB48" w:rsidR="000B4EC2" w:rsidRPr="00177AC2" w:rsidRDefault="00696ADD" w:rsidP="00622E5E">
            <w:pPr>
              <w:rPr>
                <w:color w:val="000000" w:themeColor="text1"/>
              </w:rPr>
            </w:pPr>
            <w:del w:id="9" w:author="Charfeddine Amri" w:date="2024-12-04T12:54:00Z" w16du:dateUtc="2024-12-04T11:54:00Z">
              <w:r w:rsidRPr="00177AC2" w:rsidDel="00820400">
                <w:rPr>
                  <w:color w:val="000000" w:themeColor="text1"/>
                </w:rPr>
                <w:delText>1,5</w:delText>
              </w:r>
            </w:del>
            <w:ins w:id="10" w:author="Charfeddine Amri" w:date="2024-12-04T12:54:00Z" w16du:dateUtc="2024-12-04T11:54:00Z">
              <w:r w:rsidR="00820400">
                <w:rPr>
                  <w:color w:val="000000" w:themeColor="text1"/>
                </w:rPr>
                <w:t>3</w:t>
              </w:r>
            </w:ins>
          </w:p>
        </w:tc>
        <w:tc>
          <w:tcPr>
            <w:tcW w:w="788" w:type="dxa"/>
            <w:vMerge/>
          </w:tcPr>
          <w:p w14:paraId="00B645D2" w14:textId="77777777" w:rsidR="000B4EC2" w:rsidRPr="00177AC2" w:rsidRDefault="000B4EC2" w:rsidP="00622E5E">
            <w:pPr>
              <w:rPr>
                <w:color w:val="000000" w:themeColor="text1"/>
              </w:rPr>
            </w:pPr>
          </w:p>
        </w:tc>
      </w:tr>
      <w:tr w:rsidR="00177AC2" w:rsidRPr="00177AC2" w14:paraId="2D7813EE" w14:textId="77777777" w:rsidTr="000B4EC2">
        <w:tc>
          <w:tcPr>
            <w:tcW w:w="6865" w:type="dxa"/>
          </w:tcPr>
          <w:p w14:paraId="229C88C7" w14:textId="77777777" w:rsidR="000B4EC2" w:rsidRPr="00177AC2" w:rsidRDefault="000B4EC2" w:rsidP="00622E5E">
            <w:pPr>
              <w:rPr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Mastère professionnel</w:t>
            </w:r>
          </w:p>
        </w:tc>
        <w:tc>
          <w:tcPr>
            <w:tcW w:w="1049" w:type="dxa"/>
          </w:tcPr>
          <w:p w14:paraId="6A37F45C" w14:textId="33BEF9DC" w:rsidR="000B4EC2" w:rsidRPr="00177AC2" w:rsidRDefault="00820400" w:rsidP="00622E5E">
            <w:pPr>
              <w:rPr>
                <w:color w:val="000000" w:themeColor="text1"/>
              </w:rPr>
            </w:pPr>
            <w:ins w:id="11" w:author="Charfeddine Amri" w:date="2024-12-04T12:54:00Z" w16du:dateUtc="2024-12-04T11:54:00Z">
              <w:r>
                <w:rPr>
                  <w:color w:val="000000" w:themeColor="text1"/>
                </w:rPr>
                <w:t>2</w:t>
              </w:r>
            </w:ins>
          </w:p>
        </w:tc>
        <w:tc>
          <w:tcPr>
            <w:tcW w:w="788" w:type="dxa"/>
            <w:vMerge/>
          </w:tcPr>
          <w:p w14:paraId="7FA664DB" w14:textId="77777777" w:rsidR="000B4EC2" w:rsidRPr="00177AC2" w:rsidRDefault="000B4EC2" w:rsidP="00622E5E">
            <w:pPr>
              <w:rPr>
                <w:color w:val="000000" w:themeColor="text1"/>
              </w:rPr>
            </w:pPr>
          </w:p>
        </w:tc>
      </w:tr>
      <w:tr w:rsidR="00177AC2" w:rsidRPr="00177AC2" w14:paraId="5240AE47" w14:textId="77777777" w:rsidTr="000B4EC2">
        <w:tc>
          <w:tcPr>
            <w:tcW w:w="6865" w:type="dxa"/>
          </w:tcPr>
          <w:p w14:paraId="72A15A5D" w14:textId="7CDE6B20" w:rsidR="000B4EC2" w:rsidRPr="00177AC2" w:rsidRDefault="000B4EC2" w:rsidP="00622E5E">
            <w:pPr>
              <w:rPr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Certificat d'études complémentaires </w:t>
            </w:r>
            <w:ins w:id="12" w:author="Charfeddine Amri" w:date="2024-12-04T12:55:00Z" w16du:dateUtc="2024-12-04T11:55:00Z">
              <w:r w:rsidR="00820400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t>avec mémoire</w:t>
              </w:r>
            </w:ins>
            <w:del w:id="13" w:author="Charfeddine Amri" w:date="2024-12-04T12:54:00Z" w16du:dateUtc="2024-12-04T11:54:00Z">
              <w:r w:rsidRPr="00177AC2" w:rsidDel="00820400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delText>de recherche</w:delText>
              </w:r>
            </w:del>
          </w:p>
        </w:tc>
        <w:tc>
          <w:tcPr>
            <w:tcW w:w="1049" w:type="dxa"/>
          </w:tcPr>
          <w:p w14:paraId="331497E0" w14:textId="7097B191" w:rsidR="000B4EC2" w:rsidRPr="00177AC2" w:rsidRDefault="000B4EC2" w:rsidP="00622E5E">
            <w:pPr>
              <w:rPr>
                <w:color w:val="000000" w:themeColor="text1"/>
              </w:rPr>
            </w:pPr>
            <w:del w:id="14" w:author="Charfeddine Amri" w:date="2024-12-04T12:54:00Z" w16du:dateUtc="2024-12-04T11:54:00Z">
              <w:r w:rsidRPr="00177AC2" w:rsidDel="00820400">
                <w:rPr>
                  <w:color w:val="000000" w:themeColor="text1"/>
                </w:rPr>
                <w:delText>1.5</w:delText>
              </w:r>
            </w:del>
            <w:ins w:id="15" w:author="Charfeddine Amri" w:date="2024-12-04T12:54:00Z" w16du:dateUtc="2024-12-04T11:54:00Z">
              <w:r w:rsidR="00820400">
                <w:rPr>
                  <w:color w:val="000000" w:themeColor="text1"/>
                </w:rPr>
                <w:t>1</w:t>
              </w:r>
            </w:ins>
            <w:ins w:id="16" w:author="Charfeddine Amri" w:date="2024-12-04T12:55:00Z" w16du:dateUtc="2024-12-04T11:55:00Z">
              <w:r w:rsidR="00820400">
                <w:rPr>
                  <w:color w:val="000000" w:themeColor="text1"/>
                </w:rPr>
                <w:t>,5</w:t>
              </w:r>
            </w:ins>
          </w:p>
        </w:tc>
        <w:tc>
          <w:tcPr>
            <w:tcW w:w="788" w:type="dxa"/>
            <w:vMerge/>
          </w:tcPr>
          <w:p w14:paraId="38132A0B" w14:textId="77777777" w:rsidR="000B4EC2" w:rsidRPr="00177AC2" w:rsidRDefault="000B4EC2" w:rsidP="00622E5E">
            <w:pPr>
              <w:rPr>
                <w:color w:val="000000" w:themeColor="text1"/>
              </w:rPr>
            </w:pPr>
          </w:p>
        </w:tc>
      </w:tr>
      <w:tr w:rsidR="00177AC2" w:rsidRPr="00177AC2" w14:paraId="56DA598A" w14:textId="77777777" w:rsidTr="000B4EC2">
        <w:tc>
          <w:tcPr>
            <w:tcW w:w="6865" w:type="dxa"/>
          </w:tcPr>
          <w:p w14:paraId="166AC22C" w14:textId="4752809F" w:rsidR="000B4EC2" w:rsidRPr="00177AC2" w:rsidDel="00820400" w:rsidRDefault="000B4EC2" w:rsidP="00622E5E">
            <w:pPr>
              <w:rPr>
                <w:del w:id="17" w:author="Charfeddine Amri" w:date="2024-12-04T12:55:00Z" w16du:dateUtc="2024-12-04T11:55:00Z"/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Certificat d'études complémentaires </w:t>
            </w:r>
            <w:del w:id="18" w:author="Charfeddine Amri" w:date="2024-12-04T12:55:00Z" w16du:dateUtc="2024-12-04T11:55:00Z">
              <w:r w:rsidRPr="00177AC2" w:rsidDel="00820400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delText>de pédagogie</w:delText>
              </w:r>
              <w:r w:rsidRPr="00177AC2" w:rsidDel="00820400">
                <w:rPr>
                  <w:rFonts w:ascii="Helvetica" w:hAnsi="Helvetica" w:cs="Helvetica"/>
                  <w:color w:val="000000" w:themeColor="text1"/>
                  <w:sz w:val="20"/>
                  <w:szCs w:val="20"/>
                </w:rPr>
                <w:br/>
              </w:r>
              <w:r w:rsidRPr="00177AC2" w:rsidDel="00820400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delText>Autre Certificat d'études complémentaires (un an avec mémoire ou deux ans)</w:delText>
              </w:r>
            </w:del>
          </w:p>
          <w:p w14:paraId="18A7C670" w14:textId="6A58A420" w:rsidR="000B4EC2" w:rsidRPr="00177AC2" w:rsidRDefault="000B4EC2" w:rsidP="00820400">
            <w:pPr>
              <w:rPr>
                <w:color w:val="000000" w:themeColor="text1"/>
              </w:rPr>
            </w:pPr>
            <w:del w:id="19" w:author="Charfeddine Amri" w:date="2024-12-04T12:55:00Z" w16du:dateUtc="2024-12-04T11:55:00Z">
              <w:r w:rsidRPr="00177AC2" w:rsidDel="00820400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delText>Autre Certificat d'études complémentaires (un an sans mémoire)</w:delText>
              </w:r>
              <w:r w:rsidRPr="00177AC2" w:rsidDel="00820400">
                <w:rPr>
                  <w:rFonts w:ascii="Helvetica" w:hAnsi="Helvetica" w:cs="Helvetica"/>
                  <w:color w:val="000000" w:themeColor="text1"/>
                  <w:sz w:val="20"/>
                  <w:szCs w:val="20"/>
                </w:rPr>
                <w:br/>
              </w:r>
              <w:r w:rsidRPr="00177AC2" w:rsidDel="00820400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delText>Autres diplômes équivalents</w:delText>
              </w:r>
            </w:del>
            <w:proofErr w:type="gramStart"/>
            <w:ins w:id="20" w:author="Charfeddine Amri" w:date="2024-12-04T12:55:00Z" w16du:dateUtc="2024-12-04T11:55:00Z">
              <w:r w:rsidR="00820400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t>sans</w:t>
              </w:r>
              <w:proofErr w:type="gramEnd"/>
              <w:r w:rsidR="00820400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t xml:space="preserve"> mémoire</w:t>
              </w:r>
            </w:ins>
            <w:ins w:id="21" w:author="Charfeddine Amri" w:date="2024-12-04T12:58:00Z" w16du:dateUtc="2024-12-04T11:58:00Z">
              <w:r w:rsidR="00820400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t xml:space="preserve"> et autres </w:t>
              </w:r>
              <w:proofErr w:type="spellStart"/>
              <w:r w:rsidR="00820400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t>diplomes</w:t>
              </w:r>
              <w:proofErr w:type="spellEnd"/>
              <w:r w:rsidR="00820400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t xml:space="preserve"> équivalents</w:t>
              </w:r>
            </w:ins>
          </w:p>
        </w:tc>
        <w:tc>
          <w:tcPr>
            <w:tcW w:w="1049" w:type="dxa"/>
          </w:tcPr>
          <w:p w14:paraId="77746FDB" w14:textId="77777777" w:rsidR="000B4EC2" w:rsidRPr="00177AC2" w:rsidRDefault="000B4EC2" w:rsidP="00622E5E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>1</w:t>
            </w:r>
          </w:p>
        </w:tc>
        <w:tc>
          <w:tcPr>
            <w:tcW w:w="788" w:type="dxa"/>
            <w:vMerge/>
          </w:tcPr>
          <w:p w14:paraId="48F4151A" w14:textId="77777777" w:rsidR="000B4EC2" w:rsidRPr="00177AC2" w:rsidRDefault="000B4EC2" w:rsidP="00622E5E">
            <w:pPr>
              <w:rPr>
                <w:color w:val="000000" w:themeColor="text1"/>
              </w:rPr>
            </w:pPr>
          </w:p>
        </w:tc>
      </w:tr>
      <w:tr w:rsidR="00177AC2" w:rsidRPr="00177AC2" w14:paraId="166E9217" w14:textId="77777777" w:rsidTr="000B4EC2">
        <w:tc>
          <w:tcPr>
            <w:tcW w:w="6865" w:type="dxa"/>
          </w:tcPr>
          <w:p w14:paraId="11A9EDD5" w14:textId="2640663E" w:rsidR="00622E5E" w:rsidRPr="00177AC2" w:rsidRDefault="00062286" w:rsidP="00622E5E">
            <w:pPr>
              <w:rPr>
                <w:color w:val="000000" w:themeColor="text1"/>
              </w:rPr>
            </w:pPr>
            <w:del w:id="22" w:author="Charfeddine Amri" w:date="2024-12-04T12:59:00Z" w16du:dateUtc="2024-12-04T11:59:00Z">
              <w:r w:rsidRPr="00177AC2" w:rsidDel="00820400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delText>Sont pris en considération tous les titres quels que soient les dates de leur obtention</w:delText>
              </w:r>
            </w:del>
          </w:p>
        </w:tc>
        <w:tc>
          <w:tcPr>
            <w:tcW w:w="1049" w:type="dxa"/>
          </w:tcPr>
          <w:p w14:paraId="3F15D108" w14:textId="77777777" w:rsidR="00622E5E" w:rsidRPr="00177AC2" w:rsidRDefault="00622E5E" w:rsidP="00622E5E">
            <w:pPr>
              <w:rPr>
                <w:color w:val="000000" w:themeColor="text1"/>
              </w:rPr>
            </w:pPr>
          </w:p>
        </w:tc>
        <w:tc>
          <w:tcPr>
            <w:tcW w:w="788" w:type="dxa"/>
          </w:tcPr>
          <w:p w14:paraId="4300F2C7" w14:textId="77777777" w:rsidR="00622E5E" w:rsidRPr="00177AC2" w:rsidRDefault="00622E5E" w:rsidP="00622E5E">
            <w:pPr>
              <w:rPr>
                <w:color w:val="000000" w:themeColor="text1"/>
              </w:rPr>
            </w:pPr>
          </w:p>
        </w:tc>
      </w:tr>
      <w:tr w:rsidR="00177AC2" w:rsidRPr="00177AC2" w14:paraId="790194F8" w14:textId="77777777" w:rsidTr="000B4EC2">
        <w:tc>
          <w:tcPr>
            <w:tcW w:w="6865" w:type="dxa"/>
          </w:tcPr>
          <w:p w14:paraId="2AE72F02" w14:textId="20EA270C" w:rsidR="00062286" w:rsidRPr="00177AC2" w:rsidDel="00820400" w:rsidRDefault="00062286" w:rsidP="00622E5E">
            <w:pPr>
              <w:rPr>
                <w:del w:id="23" w:author="Charfeddine Amri" w:date="2024-12-04T12:59:00Z" w16du:dateUtc="2024-12-04T11:59:00Z"/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del w:id="24" w:author="Charfeddine Amri" w:date="2024-12-04T12:59:00Z" w16du:dateUtc="2024-12-04T11:59:00Z">
              <w:r w:rsidRPr="00177AC2" w:rsidDel="00820400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delText>Règle de trois : le candidat ayant le maximum d'unités est crédité de la note totale de la rubrique, pour les autres candidats, on applique la « règle de trois &gt;&gt;</w:delText>
              </w:r>
            </w:del>
          </w:p>
          <w:p w14:paraId="0203317A" w14:textId="6E8327DC" w:rsidR="00062286" w:rsidRPr="00177AC2" w:rsidDel="00820400" w:rsidRDefault="00062286" w:rsidP="00622E5E">
            <w:pPr>
              <w:rPr>
                <w:del w:id="25" w:author="Charfeddine Amri" w:date="2024-12-04T12:59:00Z" w16du:dateUtc="2024-12-04T11:59:00Z"/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del w:id="26" w:author="Charfeddine Amri" w:date="2024-12-04T12:59:00Z" w16du:dateUtc="2024-12-04T11:59:00Z">
              <w:r w:rsidRPr="00177AC2" w:rsidDel="00820400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delText>Le maximum d'unités correspond à 12 points et la note en unités est calculée par règle de 3.</w:delText>
              </w:r>
              <w:r w:rsidRPr="00177AC2" w:rsidDel="00820400">
                <w:rPr>
                  <w:rFonts w:ascii="Helvetica" w:hAnsi="Helvetica" w:cs="Helvetica"/>
                  <w:color w:val="000000" w:themeColor="text1"/>
                  <w:sz w:val="20"/>
                  <w:szCs w:val="20"/>
                </w:rPr>
                <w:br/>
              </w:r>
              <w:r w:rsidRPr="00177AC2" w:rsidDel="00820400">
                <w:rPr>
                  <w:rFonts w:ascii="Helvetica" w:hAnsi="Helvetica" w:cs="Helvetica"/>
                  <w:color w:val="000000" w:themeColor="text1"/>
                  <w:sz w:val="20"/>
                  <w:szCs w:val="20"/>
                </w:rPr>
                <w:br/>
              </w:r>
              <w:r w:rsidRPr="00177AC2" w:rsidDel="00820400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delText>Si le nombre d'unités ne dépasse pas 12, les unités sont converties en points</w:delText>
              </w:r>
            </w:del>
          </w:p>
          <w:p w14:paraId="4F8DCF50" w14:textId="06FB9998" w:rsidR="00062286" w:rsidRPr="00177AC2" w:rsidDel="00820400" w:rsidRDefault="00062286" w:rsidP="00622E5E">
            <w:pPr>
              <w:rPr>
                <w:del w:id="27" w:author="Charfeddine Amri" w:date="2024-12-04T13:00:00Z" w16du:dateUtc="2024-12-04T12:00:00Z"/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0E572089" w14:textId="726B923D" w:rsidR="00622E5E" w:rsidRPr="00177AC2" w:rsidDel="00820400" w:rsidRDefault="00062286" w:rsidP="00820400">
            <w:pPr>
              <w:rPr>
                <w:del w:id="28" w:author="Charfeddine Amri" w:date="2024-12-04T13:02:00Z" w16du:dateUtc="2024-12-04T12:02:00Z"/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pPrChange w:id="29" w:author="Charfeddine Amri" w:date="2024-12-04T13:02:00Z" w16du:dateUtc="2024-12-04T12:02:00Z">
                <w:pPr/>
              </w:pPrChange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Ne sont pris en compte que les Diplômes délivrés par les </w:t>
            </w:r>
            <w:del w:id="30" w:author="Charfeddine Amri" w:date="2024-12-04T13:02:00Z" w16du:dateUtc="2024-12-04T12:02:00Z">
              <w:r w:rsidRPr="00177AC2" w:rsidDel="00820400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delText>institutions universitaires publiques ou accréditées ou visés par le ministère de l'enseignement supérieur</w:delText>
              </w:r>
            </w:del>
            <w:ins w:id="31" w:author="Charfeddine Amri" w:date="2024-12-04T13:02:00Z" w16du:dateUtc="2024-12-04T12:02:00Z">
              <w:r w:rsidR="00820400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t>facultés de médecine, de médecine dentaire ou pharmacie</w:t>
              </w:r>
            </w:ins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del w:id="32" w:author="Charfeddine Amri" w:date="2024-12-04T13:03:00Z" w16du:dateUtc="2024-12-04T12:03:00Z">
              <w:r w:rsidRPr="00177AC2" w:rsidDel="009D1A26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delText xml:space="preserve"> </w:delText>
              </w:r>
            </w:del>
            <w:del w:id="33" w:author="Charfeddine Amri" w:date="2024-12-04T13:02:00Z" w16du:dateUtc="2024-12-04T12:02:00Z">
              <w:r w:rsidRPr="00177AC2" w:rsidDel="00820400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delText>Les diplômes livrés par des facultés privées non accrédités ne sont pas pris en considération.</w:delText>
              </w:r>
            </w:del>
          </w:p>
          <w:p w14:paraId="3F87E489" w14:textId="77777777" w:rsidR="00062286" w:rsidRPr="00177AC2" w:rsidRDefault="00062286" w:rsidP="00820400">
            <w:pPr>
              <w:rPr>
                <w:color w:val="000000" w:themeColor="text1"/>
              </w:rPr>
            </w:pPr>
          </w:p>
        </w:tc>
        <w:tc>
          <w:tcPr>
            <w:tcW w:w="1049" w:type="dxa"/>
          </w:tcPr>
          <w:p w14:paraId="5B574185" w14:textId="77777777" w:rsidR="00622E5E" w:rsidRPr="00177AC2" w:rsidRDefault="00622E5E" w:rsidP="00622E5E">
            <w:pPr>
              <w:rPr>
                <w:color w:val="000000" w:themeColor="text1"/>
              </w:rPr>
            </w:pPr>
          </w:p>
        </w:tc>
        <w:tc>
          <w:tcPr>
            <w:tcW w:w="788" w:type="dxa"/>
          </w:tcPr>
          <w:p w14:paraId="3D797EC8" w14:textId="77777777" w:rsidR="00622E5E" w:rsidRPr="00177AC2" w:rsidRDefault="00622E5E" w:rsidP="00622E5E">
            <w:pPr>
              <w:rPr>
                <w:color w:val="000000" w:themeColor="text1"/>
              </w:rPr>
            </w:pPr>
          </w:p>
        </w:tc>
      </w:tr>
    </w:tbl>
    <w:p w14:paraId="25566178" w14:textId="77777777" w:rsidR="009D1A26" w:rsidRDefault="009D1A26" w:rsidP="00622E5E">
      <w:pPr>
        <w:ind w:left="360"/>
        <w:rPr>
          <w:ins w:id="34" w:author="Charfeddine Amri" w:date="2024-12-04T13:04:00Z" w16du:dateUtc="2024-12-04T12:04:00Z"/>
          <w:color w:val="000000" w:themeColor="text1"/>
        </w:rPr>
      </w:pPr>
    </w:p>
    <w:p w14:paraId="4CBCF7E3" w14:textId="65CDDAF9" w:rsidR="00062286" w:rsidRDefault="00820400" w:rsidP="00622E5E">
      <w:pPr>
        <w:ind w:left="360"/>
        <w:rPr>
          <w:ins w:id="35" w:author="Charfeddine Amri" w:date="2024-12-04T12:59:00Z" w16du:dateUtc="2024-12-04T11:59:00Z"/>
          <w:color w:val="000000" w:themeColor="text1"/>
        </w:rPr>
      </w:pPr>
      <w:ins w:id="36" w:author="Charfeddine Amri" w:date="2024-12-04T12:57:00Z" w16du:dateUtc="2024-12-04T11:57:00Z">
        <w:r>
          <w:rPr>
            <w:color w:val="000000" w:themeColor="text1"/>
          </w:rPr>
          <w:t>Plafond CEC 6pts</w:t>
        </w:r>
      </w:ins>
    </w:p>
    <w:p w14:paraId="594D8207" w14:textId="7648B887" w:rsidR="00820400" w:rsidRPr="00177AC2" w:rsidRDefault="00820400" w:rsidP="00622E5E">
      <w:pPr>
        <w:ind w:left="360"/>
        <w:rPr>
          <w:color w:val="000000" w:themeColor="text1"/>
        </w:rPr>
      </w:pPr>
      <w:ins w:id="37" w:author="Charfeddine Amri" w:date="2024-12-04T12:59:00Z" w16du:dateUtc="2024-12-04T11:59:00Z">
        <w:r w:rsidRPr="00177AC2">
          <w:rPr>
            <w:rFonts w:ascii="Helvetica" w:hAnsi="Helvetica" w:cs="Helvetica"/>
            <w:color w:val="000000" w:themeColor="text1"/>
            <w:sz w:val="20"/>
            <w:szCs w:val="20"/>
            <w:shd w:val="clear" w:color="auto" w:fill="FFFFFF"/>
          </w:rPr>
          <w:t>Sont pris en considération tous les titres quels que soient les dates de leur obtention</w:t>
        </w:r>
      </w:ins>
    </w:p>
    <w:p w14:paraId="087E9ACE" w14:textId="77777777" w:rsidR="00062286" w:rsidRPr="00177AC2" w:rsidRDefault="00062286" w:rsidP="001E430F">
      <w:pPr>
        <w:ind w:left="360"/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III-ACTIVITES DE RECHERCHE : Coefficient</w:t>
      </w:r>
      <w:r w:rsidR="00B46CAB"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 xml:space="preserve"> : </w:t>
      </w:r>
      <w:r w:rsidR="00AC71BA"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(40</w:t>
      </w:r>
      <w:r w:rsidR="001E430F"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points)</w:t>
      </w:r>
    </w:p>
    <w:p w14:paraId="7C05946B" w14:textId="2381EBEA" w:rsidR="00062286" w:rsidRPr="00177AC2" w:rsidRDefault="00062286" w:rsidP="000F5C2B">
      <w:pPr>
        <w:ind w:left="360"/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Contenu et critères de cotation selon le tableau ci-après :</w:t>
      </w: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br/>
      </w:r>
      <w:r w:rsidRPr="00177AC2">
        <w:rPr>
          <w:rFonts w:ascii="Helvetica" w:hAnsi="Helvetica" w:cs="Helvetica"/>
          <w:color w:val="000000" w:themeColor="text1"/>
          <w:sz w:val="20"/>
          <w:szCs w:val="20"/>
        </w:rPr>
        <w:br/>
      </w: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publications : (</w:t>
      </w:r>
      <w:r w:rsidR="000F5C2B"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30</w:t>
      </w: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 xml:space="preserve"> p</w:t>
      </w:r>
      <w:r w:rsidR="00344AB7"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oin</w:t>
      </w: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ts)</w:t>
      </w:r>
      <w:r w:rsidR="00350116"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del w:id="38" w:author="Charfeddine Amri" w:date="2024-12-04T13:08:00Z" w16du:dateUtc="2024-12-04T12:08:00Z">
        <w:r w:rsidR="00350116" w:rsidRPr="00177AC2" w:rsidDel="009D1A26">
          <w:rPr>
            <w:rFonts w:ascii="Helvetica" w:hAnsi="Helvetica" w:cs="Helvetica"/>
            <w:b/>
            <w:bCs/>
            <w:color w:val="000000" w:themeColor="text1"/>
            <w:sz w:val="20"/>
            <w:szCs w:val="20"/>
            <w:shd w:val="clear" w:color="auto" w:fill="FFFFFF"/>
          </w:rPr>
          <w:delText>(fournir les 10 meilleurs publications)</w:delText>
        </w:r>
      </w:del>
    </w:p>
    <w:p w14:paraId="7D1BC6ED" w14:textId="1A6140FF" w:rsidR="000B4EC2" w:rsidRPr="00177AC2" w:rsidRDefault="00062286" w:rsidP="00344AB7">
      <w:pPr>
        <w:ind w:left="360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Sont évaluées selon une grille tenant compte de la spécialité, de l'impact factor et du nombre de citations. Les articles antérieurs à la prise de fonction du MCA sont comptabilisés s'ils ont été cités pendant la période l'agrégation, uniquement dans la rubrique «</w:t>
      </w:r>
      <w:ins w:id="39" w:author="Charfeddine Amri" w:date="2024-12-04T13:10:00Z" w16du:dateUtc="2024-12-04T12:10:00Z">
        <w:r w:rsidR="009D1A26">
          <w:rPr>
            <w:rFonts w:ascii="Helvetica" w:hAnsi="Helvetica" w:cs="Helvetica"/>
            <w:color w:val="000000" w:themeColor="text1"/>
            <w:sz w:val="20"/>
            <w:szCs w:val="20"/>
            <w:shd w:val="clear" w:color="auto" w:fill="FFFFFF"/>
          </w:rPr>
          <w:t xml:space="preserve"> </w:t>
        </w:r>
      </w:ins>
      <w:del w:id="40" w:author="Charfeddine Amri" w:date="2024-12-04T13:10:00Z" w16du:dateUtc="2024-12-04T12:10:00Z">
        <w:r w:rsidRPr="00177AC2" w:rsidDel="009D1A26">
          <w:rPr>
            <w:rFonts w:ascii="Helvetica" w:hAnsi="Helvetica" w:cs="Helvetica"/>
            <w:color w:val="000000" w:themeColor="text1"/>
            <w:sz w:val="20"/>
            <w:szCs w:val="20"/>
            <w:shd w:val="clear" w:color="auto" w:fill="FFFFFF"/>
          </w:rPr>
          <w:delText xml:space="preserve">&lt; </w:delText>
        </w:r>
      </w:del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citations », (Voir la grille de notation des publications ci-dessous.)</w:t>
      </w:r>
      <w:r w:rsidRPr="00177AC2">
        <w:rPr>
          <w:rFonts w:ascii="Helvetica" w:hAnsi="Helvetica" w:cs="Helvetica"/>
          <w:color w:val="000000" w:themeColor="text1"/>
          <w:sz w:val="20"/>
          <w:szCs w:val="20"/>
        </w:rPr>
        <w:br/>
      </w:r>
      <w:r w:rsidRPr="00177AC2">
        <w:rPr>
          <w:rFonts w:ascii="Helvetica" w:hAnsi="Helvetica" w:cs="Helvetica"/>
          <w:color w:val="000000" w:themeColor="text1"/>
          <w:sz w:val="20"/>
          <w:szCs w:val="20"/>
        </w:rPr>
        <w:br/>
      </w: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 xml:space="preserve">Grille de notation des </w:t>
      </w:r>
      <w:proofErr w:type="gramStart"/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articles:</w:t>
      </w:r>
      <w:proofErr w:type="gramEnd"/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br/>
      </w:r>
      <w:r w:rsidRPr="00177AC2">
        <w:rPr>
          <w:rFonts w:ascii="Helvetica" w:hAnsi="Helvetica" w:cs="Helvetica"/>
          <w:color w:val="000000" w:themeColor="text1"/>
          <w:sz w:val="20"/>
          <w:szCs w:val="20"/>
        </w:rPr>
        <w:br/>
      </w: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lastRenderedPageBreak/>
        <w:t xml:space="preserve">Les points attribués tiennent compte de la valeur de l'impact factor, de la position dans la liste des auteurs du nombre de citations de l'article. </w:t>
      </w:r>
    </w:p>
    <w:p w14:paraId="2DAB6E41" w14:textId="77777777" w:rsidR="0097752A" w:rsidRPr="00177AC2" w:rsidRDefault="00062286" w:rsidP="0097752A">
      <w:pPr>
        <w:ind w:left="360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Vingt (20) points</w:t>
      </w: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seront attribués selon la grille tenant compte de l'impact factor et du rang de l'auteur, ci-dessous rapportée.</w:t>
      </w:r>
    </w:p>
    <w:p w14:paraId="24B18CB4" w14:textId="77777777" w:rsidR="004E4076" w:rsidRPr="00177AC2" w:rsidRDefault="00062286" w:rsidP="0097752A">
      <w:pPr>
        <w:ind w:left="360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Quatre (4) points</w:t>
      </w: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seront attribués au nombre de citations : une unité pour chaque citation d'auteur en 1ère et 2ème position : 0,5 unité pour chaque citation d'auteur en 3ème, 4ème et dernière position.</w:t>
      </w:r>
      <w:r w:rsidRPr="00177AC2">
        <w:rPr>
          <w:rFonts w:ascii="Helvetica" w:hAnsi="Helvetica" w:cs="Helvetica"/>
          <w:color w:val="000000" w:themeColor="text1"/>
          <w:sz w:val="20"/>
          <w:szCs w:val="20"/>
        </w:rPr>
        <w:br/>
      </w:r>
      <w:r w:rsidRPr="00177AC2">
        <w:rPr>
          <w:rFonts w:ascii="Helvetica" w:hAnsi="Helvetica" w:cs="Helvetica"/>
          <w:color w:val="000000" w:themeColor="text1"/>
          <w:sz w:val="20"/>
          <w:szCs w:val="20"/>
        </w:rPr>
        <w:br/>
      </w: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Le site qui permet le calcul des points: http://www.scimagojr.com</w:t>
      </w:r>
    </w:p>
    <w:p w14:paraId="4A6FAE1B" w14:textId="77777777" w:rsidR="004E4076" w:rsidRPr="00177AC2" w:rsidRDefault="004E4076" w:rsidP="00062286">
      <w:pPr>
        <w:ind w:left="360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Pour</w:t>
      </w:r>
      <w:r w:rsidR="00062286"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les travaux multicentriques, incluant plusieurs auteurs de différents centres, la règle est appliquée séparément à chaque équipe.</w:t>
      </w:r>
    </w:p>
    <w:p w14:paraId="39771E0C" w14:textId="77777777" w:rsidR="004E4076" w:rsidRPr="00177AC2" w:rsidRDefault="00062286" w:rsidP="00062286">
      <w:pPr>
        <w:ind w:left="360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Un article publié avant la prise de fonction du MCA doit être comptabilisé en nombre de citations à partir de</w:t>
      </w:r>
      <w:r w:rsidR="004E4076"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la date de la prise de fonction du MCA. (Auteur en 1er, 2ème position uniquement), indépendamment du</w:t>
      </w:r>
      <w:r w:rsidR="004E4076"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centre d'appartenance.</w:t>
      </w:r>
    </w:p>
    <w:p w14:paraId="29C87CD7" w14:textId="77777777" w:rsidR="004E4076" w:rsidRPr="00177AC2" w:rsidRDefault="00062286" w:rsidP="001E430F">
      <w:pPr>
        <w:ind w:left="360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En dehors de l'article original et des revues (systématiques, méta-analyse, mise au point), les points sont</w:t>
      </w:r>
      <w:r w:rsidR="004E4076"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comptabilisés de moitié.</w:t>
      </w:r>
      <w:r w:rsidRPr="00177AC2">
        <w:rPr>
          <w:rFonts w:ascii="Helvetica" w:hAnsi="Helvetica" w:cs="Helvetica"/>
          <w:color w:val="000000" w:themeColor="text1"/>
          <w:sz w:val="20"/>
          <w:szCs w:val="20"/>
        </w:rPr>
        <w:br/>
      </w:r>
      <w:r w:rsidRPr="00177AC2">
        <w:rPr>
          <w:rFonts w:ascii="Helvetica" w:hAnsi="Helvetica" w:cs="Helvetica"/>
          <w:color w:val="000000" w:themeColor="text1"/>
          <w:sz w:val="20"/>
          <w:szCs w:val="20"/>
        </w:rPr>
        <w:br/>
      </w: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La duplication des travaux dans la chronologie « communication suivie d'un article &gt;&gt; ne doit</w:t>
      </w:r>
      <w:r w:rsidR="004E4076"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sanctionnée, elle permet au contraire une meilleure diffusion des travaux de recherche, d'autant plus que</w:t>
      </w:r>
      <w:r w:rsidR="004E4076"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chaque support a des exigences et des buts </w:t>
      </w:r>
      <w:r w:rsidR="004E4076"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différents. Le</w:t>
      </w: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système d'indexation retenu est celui de Pub Med (et tout autre système d'indexation reconnu)</w:t>
      </w:r>
      <w:r w:rsidR="004E4076"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.</w:t>
      </w:r>
    </w:p>
    <w:p w14:paraId="0B6A0CB7" w14:textId="77777777" w:rsidR="004E4076" w:rsidRPr="00177AC2" w:rsidRDefault="004E4076" w:rsidP="00062286">
      <w:pPr>
        <w:ind w:left="360"/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Les publications seront classées en 6 catégories selon le tableau ci-après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14"/>
        <w:gridCol w:w="2892"/>
        <w:gridCol w:w="2896"/>
      </w:tblGrid>
      <w:tr w:rsidR="00177AC2" w:rsidRPr="00177AC2" w14:paraId="16C48046" w14:textId="77777777" w:rsidTr="004E4076">
        <w:tc>
          <w:tcPr>
            <w:tcW w:w="2914" w:type="dxa"/>
          </w:tcPr>
          <w:p w14:paraId="7E767C54" w14:textId="77777777" w:rsidR="004E4076" w:rsidRPr="00177AC2" w:rsidRDefault="004E4076" w:rsidP="00062286">
            <w:pPr>
              <w:rPr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Publication</w:t>
            </w:r>
          </w:p>
        </w:tc>
        <w:tc>
          <w:tcPr>
            <w:tcW w:w="2892" w:type="dxa"/>
          </w:tcPr>
          <w:p w14:paraId="228C9708" w14:textId="77777777" w:rsidR="004E4076" w:rsidRPr="00177AC2" w:rsidRDefault="004E4076" w:rsidP="00062286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>1</w:t>
            </w:r>
            <w:r w:rsidRPr="00177AC2">
              <w:rPr>
                <w:color w:val="000000" w:themeColor="text1"/>
                <w:vertAlign w:val="superscript"/>
              </w:rPr>
              <w:t>ère</w:t>
            </w:r>
            <w:r w:rsidRPr="00177AC2">
              <w:rPr>
                <w:color w:val="000000" w:themeColor="text1"/>
              </w:rPr>
              <w:t xml:space="preserve"> et 2</w:t>
            </w:r>
            <w:r w:rsidRPr="00177AC2">
              <w:rPr>
                <w:color w:val="000000" w:themeColor="text1"/>
                <w:vertAlign w:val="superscript"/>
              </w:rPr>
              <w:t>ème</w:t>
            </w:r>
            <w:r w:rsidRPr="00177AC2">
              <w:rPr>
                <w:color w:val="000000" w:themeColor="text1"/>
              </w:rPr>
              <w:t xml:space="preserve"> auteur  </w:t>
            </w:r>
          </w:p>
        </w:tc>
        <w:tc>
          <w:tcPr>
            <w:tcW w:w="2896" w:type="dxa"/>
          </w:tcPr>
          <w:p w14:paraId="068AD2C5" w14:textId="77777777" w:rsidR="004E4076" w:rsidRPr="00177AC2" w:rsidRDefault="004E4076" w:rsidP="00062286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>3</w:t>
            </w:r>
            <w:r w:rsidRPr="00177AC2">
              <w:rPr>
                <w:color w:val="000000" w:themeColor="text1"/>
                <w:vertAlign w:val="superscript"/>
              </w:rPr>
              <w:t>ème</w:t>
            </w:r>
            <w:r w:rsidRPr="00177AC2">
              <w:rPr>
                <w:color w:val="000000" w:themeColor="text1"/>
              </w:rPr>
              <w:t>, 4</w:t>
            </w:r>
            <w:r w:rsidRPr="00177AC2">
              <w:rPr>
                <w:color w:val="000000" w:themeColor="text1"/>
                <w:vertAlign w:val="superscript"/>
              </w:rPr>
              <w:t>ème</w:t>
            </w:r>
            <w:r w:rsidRPr="00177AC2">
              <w:rPr>
                <w:color w:val="000000" w:themeColor="text1"/>
              </w:rPr>
              <w:t xml:space="preserve"> et dernier auteur </w:t>
            </w:r>
          </w:p>
        </w:tc>
      </w:tr>
      <w:tr w:rsidR="00177AC2" w:rsidRPr="00177AC2" w14:paraId="411D9707" w14:textId="77777777" w:rsidTr="004E4076">
        <w:tc>
          <w:tcPr>
            <w:tcW w:w="2914" w:type="dxa"/>
          </w:tcPr>
          <w:p w14:paraId="0B79B375" w14:textId="77777777" w:rsidR="004E4076" w:rsidRPr="00177AC2" w:rsidRDefault="004E4076" w:rsidP="00062286">
            <w:pPr>
              <w:rPr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Catégorie Q1 *</w:t>
            </w:r>
          </w:p>
        </w:tc>
        <w:tc>
          <w:tcPr>
            <w:tcW w:w="2892" w:type="dxa"/>
          </w:tcPr>
          <w:p w14:paraId="56E6418E" w14:textId="77777777" w:rsidR="004E4076" w:rsidRPr="00177AC2" w:rsidRDefault="004E4076" w:rsidP="00062286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 xml:space="preserve">20 unités </w:t>
            </w:r>
          </w:p>
        </w:tc>
        <w:tc>
          <w:tcPr>
            <w:tcW w:w="2896" w:type="dxa"/>
          </w:tcPr>
          <w:p w14:paraId="5A6DCB50" w14:textId="77777777" w:rsidR="004E4076" w:rsidRPr="00177AC2" w:rsidRDefault="004E4076" w:rsidP="00062286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>10 unités</w:t>
            </w:r>
          </w:p>
        </w:tc>
      </w:tr>
      <w:tr w:rsidR="00177AC2" w:rsidRPr="00177AC2" w14:paraId="6C983FD2" w14:textId="77777777" w:rsidTr="004E4076">
        <w:tc>
          <w:tcPr>
            <w:tcW w:w="2914" w:type="dxa"/>
          </w:tcPr>
          <w:p w14:paraId="2737AEA7" w14:textId="77777777" w:rsidR="004E4076" w:rsidRPr="00177AC2" w:rsidRDefault="004E4076" w:rsidP="00062286">
            <w:pPr>
              <w:rPr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Catégorie Q2 *</w:t>
            </w:r>
          </w:p>
        </w:tc>
        <w:tc>
          <w:tcPr>
            <w:tcW w:w="2892" w:type="dxa"/>
          </w:tcPr>
          <w:p w14:paraId="1E33FE9B" w14:textId="77777777" w:rsidR="004E4076" w:rsidRPr="00177AC2" w:rsidRDefault="004E4076" w:rsidP="00062286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>10 unités</w:t>
            </w:r>
          </w:p>
        </w:tc>
        <w:tc>
          <w:tcPr>
            <w:tcW w:w="2896" w:type="dxa"/>
          </w:tcPr>
          <w:p w14:paraId="4BBB5427" w14:textId="77777777" w:rsidR="004E4076" w:rsidRPr="00177AC2" w:rsidRDefault="004E4076" w:rsidP="00062286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>5 unités</w:t>
            </w:r>
          </w:p>
        </w:tc>
      </w:tr>
      <w:tr w:rsidR="00177AC2" w:rsidRPr="00177AC2" w14:paraId="4A27D38F" w14:textId="77777777" w:rsidTr="004E4076">
        <w:tc>
          <w:tcPr>
            <w:tcW w:w="2914" w:type="dxa"/>
          </w:tcPr>
          <w:p w14:paraId="27D54B75" w14:textId="77777777" w:rsidR="004E4076" w:rsidRPr="00177AC2" w:rsidRDefault="004E4076" w:rsidP="00062286">
            <w:pPr>
              <w:rPr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Catégorie Q3 *</w:t>
            </w:r>
          </w:p>
        </w:tc>
        <w:tc>
          <w:tcPr>
            <w:tcW w:w="2892" w:type="dxa"/>
          </w:tcPr>
          <w:p w14:paraId="3CBC9E32" w14:textId="77777777" w:rsidR="004E4076" w:rsidRPr="00177AC2" w:rsidRDefault="004E4076" w:rsidP="00062286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>5 unités</w:t>
            </w:r>
          </w:p>
        </w:tc>
        <w:tc>
          <w:tcPr>
            <w:tcW w:w="2896" w:type="dxa"/>
          </w:tcPr>
          <w:p w14:paraId="2B0DC413" w14:textId="77777777" w:rsidR="004E4076" w:rsidRPr="00177AC2" w:rsidRDefault="004E4076" w:rsidP="00062286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>2,5 unités</w:t>
            </w:r>
          </w:p>
        </w:tc>
      </w:tr>
      <w:tr w:rsidR="00177AC2" w:rsidRPr="00177AC2" w14:paraId="1EA9A33A" w14:textId="77777777" w:rsidTr="004E4076">
        <w:tc>
          <w:tcPr>
            <w:tcW w:w="2914" w:type="dxa"/>
          </w:tcPr>
          <w:p w14:paraId="74EBF9CD" w14:textId="77777777" w:rsidR="004E4076" w:rsidRPr="00177AC2" w:rsidRDefault="004E4076" w:rsidP="00062286">
            <w:pPr>
              <w:rPr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Catégorie Q4 *</w:t>
            </w:r>
          </w:p>
        </w:tc>
        <w:tc>
          <w:tcPr>
            <w:tcW w:w="2892" w:type="dxa"/>
          </w:tcPr>
          <w:p w14:paraId="1BDB1A0C" w14:textId="77777777" w:rsidR="004E4076" w:rsidRPr="00177AC2" w:rsidRDefault="004E4076" w:rsidP="00062286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>2 unités</w:t>
            </w:r>
          </w:p>
        </w:tc>
        <w:tc>
          <w:tcPr>
            <w:tcW w:w="2896" w:type="dxa"/>
          </w:tcPr>
          <w:p w14:paraId="3F82F97A" w14:textId="77777777" w:rsidR="004E4076" w:rsidRPr="00177AC2" w:rsidRDefault="004E4076" w:rsidP="00062286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>1 unité</w:t>
            </w:r>
          </w:p>
        </w:tc>
      </w:tr>
      <w:tr w:rsidR="00177AC2" w:rsidRPr="00177AC2" w14:paraId="6161A894" w14:textId="77777777" w:rsidTr="004E4076">
        <w:tc>
          <w:tcPr>
            <w:tcW w:w="2914" w:type="dxa"/>
          </w:tcPr>
          <w:p w14:paraId="6CE79CBE" w14:textId="77777777" w:rsidR="004E4076" w:rsidRPr="00177AC2" w:rsidRDefault="004E4076" w:rsidP="00062286">
            <w:pPr>
              <w:rPr>
                <w:color w:val="000000" w:themeColor="text1"/>
                <w:lang w:val="en-US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Indexation Pub Med, sans impact factor</w:t>
            </w:r>
          </w:p>
        </w:tc>
        <w:tc>
          <w:tcPr>
            <w:tcW w:w="2892" w:type="dxa"/>
          </w:tcPr>
          <w:p w14:paraId="0C751977" w14:textId="77777777" w:rsidR="004E4076" w:rsidRPr="00177AC2" w:rsidRDefault="004E4076" w:rsidP="00062286">
            <w:pPr>
              <w:rPr>
                <w:color w:val="000000" w:themeColor="text1"/>
                <w:lang w:val="en-US"/>
              </w:rPr>
            </w:pPr>
            <w:r w:rsidRPr="00177AC2">
              <w:rPr>
                <w:color w:val="000000" w:themeColor="text1"/>
                <w:lang w:val="en-US"/>
              </w:rPr>
              <w:t xml:space="preserve">1 </w:t>
            </w:r>
            <w:r w:rsidRPr="00177AC2">
              <w:rPr>
                <w:color w:val="000000" w:themeColor="text1"/>
              </w:rPr>
              <w:t>unité</w:t>
            </w:r>
          </w:p>
        </w:tc>
        <w:tc>
          <w:tcPr>
            <w:tcW w:w="2896" w:type="dxa"/>
          </w:tcPr>
          <w:p w14:paraId="035EA80D" w14:textId="77777777" w:rsidR="004E4076" w:rsidRPr="00177AC2" w:rsidRDefault="004E4076" w:rsidP="00062286">
            <w:pPr>
              <w:rPr>
                <w:color w:val="000000" w:themeColor="text1"/>
                <w:lang w:val="en-US"/>
              </w:rPr>
            </w:pPr>
            <w:r w:rsidRPr="00177AC2">
              <w:rPr>
                <w:color w:val="000000" w:themeColor="text1"/>
                <w:lang w:val="en-US"/>
              </w:rPr>
              <w:t xml:space="preserve">0.5 </w:t>
            </w:r>
            <w:r w:rsidRPr="00177AC2">
              <w:rPr>
                <w:color w:val="000000" w:themeColor="text1"/>
              </w:rPr>
              <w:t>unité</w:t>
            </w:r>
          </w:p>
        </w:tc>
      </w:tr>
      <w:tr w:rsidR="00177AC2" w:rsidRPr="00177AC2" w14:paraId="646C143C" w14:textId="77777777" w:rsidTr="004E4076">
        <w:tc>
          <w:tcPr>
            <w:tcW w:w="2914" w:type="dxa"/>
          </w:tcPr>
          <w:p w14:paraId="7A8D15E5" w14:textId="77777777" w:rsidR="004E4076" w:rsidRPr="00177AC2" w:rsidRDefault="004E4076" w:rsidP="00062286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Revue non indexée Pub Med</w:t>
            </w:r>
          </w:p>
          <w:p w14:paraId="118DF41F" w14:textId="77777777" w:rsidR="000F5C2B" w:rsidRPr="00177AC2" w:rsidRDefault="001E430F" w:rsidP="000F5C2B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Revue nationale</w:t>
            </w:r>
          </w:p>
        </w:tc>
        <w:tc>
          <w:tcPr>
            <w:tcW w:w="2892" w:type="dxa"/>
          </w:tcPr>
          <w:p w14:paraId="0DDAFB64" w14:textId="77777777" w:rsidR="004E4076" w:rsidRPr="00177AC2" w:rsidRDefault="004E4076" w:rsidP="00062286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>0.5</w:t>
            </w:r>
          </w:p>
        </w:tc>
        <w:tc>
          <w:tcPr>
            <w:tcW w:w="2896" w:type="dxa"/>
          </w:tcPr>
          <w:p w14:paraId="24EAF2A9" w14:textId="77777777" w:rsidR="004E4076" w:rsidRPr="00177AC2" w:rsidRDefault="004E4076" w:rsidP="00062286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>0.25 unité</w:t>
            </w:r>
          </w:p>
        </w:tc>
      </w:tr>
      <w:tr w:rsidR="00177AC2" w:rsidRPr="00177AC2" w14:paraId="429D8B5B" w14:textId="77777777" w:rsidTr="005F150C">
        <w:tc>
          <w:tcPr>
            <w:tcW w:w="8702" w:type="dxa"/>
            <w:gridSpan w:val="3"/>
          </w:tcPr>
          <w:p w14:paraId="21512FA5" w14:textId="77777777" w:rsidR="004E4076" w:rsidRPr="00177AC2" w:rsidRDefault="004E4076" w:rsidP="00062286">
            <w:pPr>
              <w:rPr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Règle de trois le candidat ayant le maximum d'unités est crédité de la note totale de la rubrique. Pour les autres candidats, on applique la « règle de trois »</w:t>
            </w:r>
          </w:p>
        </w:tc>
      </w:tr>
    </w:tbl>
    <w:p w14:paraId="30F807AA" w14:textId="77777777" w:rsidR="004E4076" w:rsidRPr="00177AC2" w:rsidRDefault="00000000" w:rsidP="00062286">
      <w:pPr>
        <w:ind w:left="360"/>
        <w:rPr>
          <w:color w:val="000000" w:themeColor="text1"/>
        </w:rPr>
      </w:pPr>
      <w:hyperlink r:id="rId5" w:tgtFrame="_blank" w:history="1">
        <w:r w:rsidR="004E4076" w:rsidRPr="00177AC2">
          <w:rPr>
            <w:rStyle w:val="Hyperlink"/>
            <w:rFonts w:ascii="Helvetica" w:hAnsi="Helvetica" w:cs="Helvetica"/>
            <w:color w:val="000000" w:themeColor="text1"/>
            <w:sz w:val="20"/>
            <w:szCs w:val="20"/>
            <w:shd w:val="clear" w:color="auto" w:fill="FFFFFF"/>
          </w:rPr>
          <w:t>http://www.scimagojr.com/</w:t>
        </w:r>
      </w:hyperlink>
    </w:p>
    <w:p w14:paraId="364AC3EC" w14:textId="77777777" w:rsidR="004E4076" w:rsidRPr="00177AC2" w:rsidRDefault="004E4076" w:rsidP="004E4076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Les articles acceptés et non parus ne sont pas comptabilisés.</w:t>
      </w:r>
    </w:p>
    <w:p w14:paraId="6D4B134B" w14:textId="77777777" w:rsidR="004E4076" w:rsidRPr="00177AC2" w:rsidRDefault="004E4076" w:rsidP="004E407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Les publications On-line ne sont acceptées que si elles sont rapportées par Pub Med et/ou </w:t>
      </w:r>
      <w:proofErr w:type="spellStart"/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Scopus</w:t>
      </w:r>
      <w:proofErr w:type="spellEnd"/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et seront considérés comme des publications indexées.</w:t>
      </w:r>
    </w:p>
    <w:p w14:paraId="743006EC" w14:textId="77777777" w:rsidR="004E4076" w:rsidRPr="00177AC2" w:rsidRDefault="004E4076" w:rsidP="004E4076">
      <w:pPr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Communications : (6 points)</w:t>
      </w:r>
    </w:p>
    <w:p w14:paraId="7186947A" w14:textId="77777777" w:rsidR="004E4076" w:rsidRPr="00177AC2" w:rsidRDefault="004E4076" w:rsidP="004E4076">
      <w:pPr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Grille de notation des communications :</w:t>
      </w:r>
      <w:r w:rsidR="000F5C2B"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 xml:space="preserve"> fournir les 10 meilleures communications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502"/>
        <w:gridCol w:w="3021"/>
      </w:tblGrid>
      <w:tr w:rsidR="00177AC2" w:rsidRPr="00177AC2" w14:paraId="67DF5F12" w14:textId="77777777" w:rsidTr="0097752A">
        <w:tc>
          <w:tcPr>
            <w:tcW w:w="3539" w:type="dxa"/>
          </w:tcPr>
          <w:p w14:paraId="52FAF931" w14:textId="77777777" w:rsidR="00AC71BA" w:rsidRPr="00177AC2" w:rsidRDefault="00AC71BA" w:rsidP="004E4076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0136A3CC" w14:textId="77777777" w:rsidR="000F5C2B" w:rsidRPr="00177AC2" w:rsidRDefault="000F5C2B" w:rsidP="004E4076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Conférence internationale</w:t>
            </w:r>
          </w:p>
          <w:p w14:paraId="2836782B" w14:textId="77777777" w:rsidR="000F5C2B" w:rsidRPr="00177AC2" w:rsidRDefault="000F5C2B" w:rsidP="004E4076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Conférence nationale</w:t>
            </w:r>
          </w:p>
          <w:p w14:paraId="4CACBFCC" w14:textId="77777777" w:rsidR="004E4076" w:rsidRPr="00177AC2" w:rsidRDefault="004E4076" w:rsidP="004E4076">
            <w:pPr>
              <w:rPr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Communications orales ou affichées</w:t>
            </w:r>
          </w:p>
        </w:tc>
        <w:tc>
          <w:tcPr>
            <w:tcW w:w="2502" w:type="dxa"/>
          </w:tcPr>
          <w:p w14:paraId="1A46C09A" w14:textId="77777777" w:rsidR="00AC71BA" w:rsidRPr="00177AC2" w:rsidRDefault="00AC71BA" w:rsidP="004E4076">
            <w:pPr>
              <w:rPr>
                <w:color w:val="000000" w:themeColor="text1"/>
              </w:rPr>
            </w:pPr>
          </w:p>
          <w:p w14:paraId="27579AC1" w14:textId="77777777" w:rsidR="00AC71BA" w:rsidRPr="00177AC2" w:rsidRDefault="00AC71BA" w:rsidP="004E4076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>6 unités</w:t>
            </w:r>
          </w:p>
          <w:p w14:paraId="66D8AA8A" w14:textId="77777777" w:rsidR="00AC71BA" w:rsidRPr="00177AC2" w:rsidRDefault="00AC71BA" w:rsidP="004E4076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>3 unités</w:t>
            </w:r>
          </w:p>
          <w:p w14:paraId="21135477" w14:textId="77777777" w:rsidR="004E4076" w:rsidRPr="00177AC2" w:rsidRDefault="004E4076" w:rsidP="004E4076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>1</w:t>
            </w:r>
            <w:r w:rsidRPr="00177AC2">
              <w:rPr>
                <w:color w:val="000000" w:themeColor="text1"/>
                <w:vertAlign w:val="superscript"/>
              </w:rPr>
              <w:t>ère</w:t>
            </w:r>
            <w:r w:rsidRPr="00177AC2">
              <w:rPr>
                <w:color w:val="000000" w:themeColor="text1"/>
              </w:rPr>
              <w:t xml:space="preserve"> et 2</w:t>
            </w:r>
            <w:r w:rsidRPr="00177AC2">
              <w:rPr>
                <w:color w:val="000000" w:themeColor="text1"/>
                <w:vertAlign w:val="superscript"/>
              </w:rPr>
              <w:t>ème</w:t>
            </w:r>
            <w:r w:rsidRPr="00177AC2">
              <w:rPr>
                <w:color w:val="000000" w:themeColor="text1"/>
              </w:rPr>
              <w:t xml:space="preserve"> auteur  </w:t>
            </w:r>
          </w:p>
        </w:tc>
        <w:tc>
          <w:tcPr>
            <w:tcW w:w="3021" w:type="dxa"/>
          </w:tcPr>
          <w:p w14:paraId="7D9C1505" w14:textId="77777777" w:rsidR="004E4076" w:rsidRPr="00177AC2" w:rsidRDefault="004E4076" w:rsidP="004E4076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>3</w:t>
            </w:r>
            <w:r w:rsidRPr="00177AC2">
              <w:rPr>
                <w:color w:val="000000" w:themeColor="text1"/>
                <w:vertAlign w:val="superscript"/>
              </w:rPr>
              <w:t>ème</w:t>
            </w:r>
            <w:r w:rsidRPr="00177AC2">
              <w:rPr>
                <w:color w:val="000000" w:themeColor="text1"/>
              </w:rPr>
              <w:t>, 4</w:t>
            </w:r>
            <w:r w:rsidRPr="00177AC2">
              <w:rPr>
                <w:color w:val="000000" w:themeColor="text1"/>
                <w:vertAlign w:val="superscript"/>
              </w:rPr>
              <w:t>ème</w:t>
            </w:r>
            <w:r w:rsidRPr="00177AC2">
              <w:rPr>
                <w:color w:val="000000" w:themeColor="text1"/>
              </w:rPr>
              <w:t xml:space="preserve"> et dernier auteur</w:t>
            </w:r>
          </w:p>
        </w:tc>
      </w:tr>
      <w:tr w:rsidR="00177AC2" w:rsidRPr="00177AC2" w14:paraId="3FD1F764" w14:textId="77777777" w:rsidTr="0097752A">
        <w:tc>
          <w:tcPr>
            <w:tcW w:w="3539" w:type="dxa"/>
          </w:tcPr>
          <w:p w14:paraId="7F4F11EC" w14:textId="77777777" w:rsidR="000B4EC2" w:rsidRPr="00177AC2" w:rsidRDefault="00AC71BA" w:rsidP="000B4EC2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>Congrès</w:t>
            </w:r>
            <w:r w:rsidR="000B4EC2" w:rsidRPr="00177AC2">
              <w:rPr>
                <w:color w:val="000000" w:themeColor="text1"/>
              </w:rPr>
              <w:t xml:space="preserve"> international avec abstract publié (revue indexée*)</w:t>
            </w:r>
          </w:p>
        </w:tc>
        <w:tc>
          <w:tcPr>
            <w:tcW w:w="2502" w:type="dxa"/>
          </w:tcPr>
          <w:p w14:paraId="176F8984" w14:textId="77777777" w:rsidR="000B4EC2" w:rsidRPr="00177AC2" w:rsidRDefault="00AC71BA" w:rsidP="000B4EC2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>2</w:t>
            </w:r>
            <w:r w:rsidR="000B4EC2" w:rsidRPr="00177AC2">
              <w:rPr>
                <w:color w:val="000000" w:themeColor="text1"/>
              </w:rPr>
              <w:t xml:space="preserve"> unités </w:t>
            </w:r>
          </w:p>
        </w:tc>
        <w:tc>
          <w:tcPr>
            <w:tcW w:w="3021" w:type="dxa"/>
          </w:tcPr>
          <w:p w14:paraId="2CFB4D51" w14:textId="77777777" w:rsidR="000B4EC2" w:rsidRPr="00177AC2" w:rsidRDefault="000B4EC2" w:rsidP="000B4EC2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 xml:space="preserve">2 unités </w:t>
            </w:r>
          </w:p>
        </w:tc>
      </w:tr>
      <w:tr w:rsidR="00177AC2" w:rsidRPr="00177AC2" w14:paraId="62C056D2" w14:textId="77777777" w:rsidTr="0097752A">
        <w:tc>
          <w:tcPr>
            <w:tcW w:w="3539" w:type="dxa"/>
          </w:tcPr>
          <w:p w14:paraId="750C7E6F" w14:textId="77777777" w:rsidR="000B4EC2" w:rsidRPr="00177AC2" w:rsidRDefault="000B4EC2" w:rsidP="000B4EC2">
            <w:pPr>
              <w:rPr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Congrès international sans abstract publié.</w:t>
            </w:r>
          </w:p>
        </w:tc>
        <w:tc>
          <w:tcPr>
            <w:tcW w:w="2502" w:type="dxa"/>
          </w:tcPr>
          <w:p w14:paraId="7B5B509F" w14:textId="77777777" w:rsidR="000B4EC2" w:rsidRPr="00177AC2" w:rsidRDefault="000B4EC2" w:rsidP="000B4EC2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 xml:space="preserve">2 unités </w:t>
            </w:r>
          </w:p>
        </w:tc>
        <w:tc>
          <w:tcPr>
            <w:tcW w:w="3021" w:type="dxa"/>
          </w:tcPr>
          <w:p w14:paraId="7930DDF7" w14:textId="77777777" w:rsidR="000B4EC2" w:rsidRPr="00177AC2" w:rsidRDefault="000B4EC2" w:rsidP="000B4EC2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>1 unité</w:t>
            </w:r>
          </w:p>
        </w:tc>
      </w:tr>
      <w:tr w:rsidR="00177AC2" w:rsidRPr="00177AC2" w14:paraId="09E2A3BC" w14:textId="77777777" w:rsidTr="0097752A">
        <w:tc>
          <w:tcPr>
            <w:tcW w:w="3539" w:type="dxa"/>
          </w:tcPr>
          <w:p w14:paraId="07CFAD81" w14:textId="77777777" w:rsidR="000B4EC2" w:rsidRPr="00177AC2" w:rsidRDefault="000B4EC2" w:rsidP="000B4EC2">
            <w:pPr>
              <w:rPr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Congrès National et Maghrébin</w:t>
            </w:r>
          </w:p>
        </w:tc>
        <w:tc>
          <w:tcPr>
            <w:tcW w:w="2502" w:type="dxa"/>
          </w:tcPr>
          <w:p w14:paraId="453FE0F7" w14:textId="77777777" w:rsidR="000B4EC2" w:rsidRPr="00177AC2" w:rsidRDefault="000B4EC2" w:rsidP="000B4EC2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>1 unités</w:t>
            </w:r>
          </w:p>
        </w:tc>
        <w:tc>
          <w:tcPr>
            <w:tcW w:w="3021" w:type="dxa"/>
          </w:tcPr>
          <w:p w14:paraId="3EA638ED" w14:textId="77777777" w:rsidR="000B4EC2" w:rsidRPr="00177AC2" w:rsidRDefault="000B4EC2" w:rsidP="000B4EC2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 xml:space="preserve">0.5 unité </w:t>
            </w:r>
          </w:p>
        </w:tc>
      </w:tr>
      <w:tr w:rsidR="00177AC2" w:rsidRPr="00177AC2" w14:paraId="54F1F8F8" w14:textId="77777777" w:rsidTr="0097752A">
        <w:tc>
          <w:tcPr>
            <w:tcW w:w="3539" w:type="dxa"/>
          </w:tcPr>
          <w:p w14:paraId="56B00949" w14:textId="77777777" w:rsidR="000B4EC2" w:rsidRPr="00177AC2" w:rsidRDefault="000B4EC2" w:rsidP="000B4EC2">
            <w:pPr>
              <w:rPr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Congrès local et régional (de faculté ou d’hôpital)</w:t>
            </w:r>
          </w:p>
        </w:tc>
        <w:tc>
          <w:tcPr>
            <w:tcW w:w="2502" w:type="dxa"/>
          </w:tcPr>
          <w:p w14:paraId="3A6112E1" w14:textId="77777777" w:rsidR="000B4EC2" w:rsidRPr="00177AC2" w:rsidRDefault="000B4EC2" w:rsidP="000B4EC2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 xml:space="preserve">0.5 unité </w:t>
            </w:r>
          </w:p>
        </w:tc>
        <w:tc>
          <w:tcPr>
            <w:tcW w:w="3021" w:type="dxa"/>
          </w:tcPr>
          <w:p w14:paraId="391E2804" w14:textId="77777777" w:rsidR="000B4EC2" w:rsidRPr="00177AC2" w:rsidRDefault="000B4EC2" w:rsidP="000B4EC2">
            <w:pPr>
              <w:rPr>
                <w:color w:val="000000" w:themeColor="text1"/>
              </w:rPr>
            </w:pPr>
            <w:r w:rsidRPr="00177AC2">
              <w:rPr>
                <w:color w:val="000000" w:themeColor="text1"/>
              </w:rPr>
              <w:t xml:space="preserve">0.25 unité </w:t>
            </w:r>
          </w:p>
        </w:tc>
      </w:tr>
      <w:tr w:rsidR="00177AC2" w:rsidRPr="00177AC2" w14:paraId="1F638F7E" w14:textId="77777777" w:rsidTr="0097752A">
        <w:tc>
          <w:tcPr>
            <w:tcW w:w="3539" w:type="dxa"/>
          </w:tcPr>
          <w:p w14:paraId="61E921ED" w14:textId="77777777" w:rsidR="004E4076" w:rsidRPr="00177AC2" w:rsidRDefault="0097752A" w:rsidP="004E4076">
            <w:pPr>
              <w:rPr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Le nombre de communications est</w:t>
            </w: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br/>
            </w: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br/>
            </w: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limité à 15/ an</w:t>
            </w:r>
          </w:p>
        </w:tc>
        <w:tc>
          <w:tcPr>
            <w:tcW w:w="2502" w:type="dxa"/>
          </w:tcPr>
          <w:p w14:paraId="47C76726" w14:textId="77777777" w:rsidR="004E4076" w:rsidRPr="00177AC2" w:rsidRDefault="004E4076" w:rsidP="004E4076">
            <w:pPr>
              <w:rPr>
                <w:color w:val="000000" w:themeColor="text1"/>
              </w:rPr>
            </w:pPr>
          </w:p>
        </w:tc>
        <w:tc>
          <w:tcPr>
            <w:tcW w:w="3021" w:type="dxa"/>
          </w:tcPr>
          <w:p w14:paraId="47CD05C7" w14:textId="77777777" w:rsidR="004E4076" w:rsidRPr="00177AC2" w:rsidRDefault="004E4076" w:rsidP="004E4076">
            <w:pPr>
              <w:rPr>
                <w:color w:val="000000" w:themeColor="text1"/>
              </w:rPr>
            </w:pPr>
          </w:p>
        </w:tc>
      </w:tr>
      <w:tr w:rsidR="0097752A" w:rsidRPr="00177AC2" w14:paraId="7E153DC7" w14:textId="77777777" w:rsidTr="005F150C">
        <w:tc>
          <w:tcPr>
            <w:tcW w:w="9062" w:type="dxa"/>
            <w:gridSpan w:val="3"/>
          </w:tcPr>
          <w:p w14:paraId="49849357" w14:textId="77777777" w:rsidR="0097752A" w:rsidRPr="00177AC2" w:rsidRDefault="0097752A" w:rsidP="004E4076">
            <w:pPr>
              <w:rPr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Règle de trois</w:t>
            </w:r>
            <w:proofErr w:type="gramStart"/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:le</w:t>
            </w:r>
            <w:proofErr w:type="gramEnd"/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candidat ayant le maximum d'unités est crédité de la note totale de la </w:t>
            </w:r>
            <w:r w:rsidR="00AC71BA"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rubrique, pour</w:t>
            </w: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les autres candidats, on applique la « règle de trois »</w:t>
            </w:r>
          </w:p>
        </w:tc>
      </w:tr>
    </w:tbl>
    <w:p w14:paraId="0FEFFEF2" w14:textId="77777777" w:rsidR="0097752A" w:rsidRPr="00177AC2" w:rsidRDefault="0097752A" w:rsidP="004E4076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</w:p>
    <w:p w14:paraId="051442F0" w14:textId="77777777" w:rsidR="0097752A" w:rsidRPr="00177AC2" w:rsidRDefault="0097752A" w:rsidP="004E4076">
      <w:pPr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NB :</w:t>
      </w:r>
    </w:p>
    <w:p w14:paraId="7558AD6D" w14:textId="77777777" w:rsidR="0097752A" w:rsidRPr="00177AC2" w:rsidRDefault="0097752A" w:rsidP="009E5ADE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Un maximum de 1</w:t>
      </w:r>
      <w:r w:rsidR="009E5ADE"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0</w:t>
      </w: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communications/an avec les Justificatifs : </w:t>
      </w:r>
      <w:r w:rsidRPr="00177AC2">
        <w:rPr>
          <w:rFonts w:ascii="Helvetica" w:hAnsi="Helvetica" w:cs="Helvetica"/>
          <w:color w:val="000000" w:themeColor="text1"/>
          <w:sz w:val="20"/>
          <w:szCs w:val="20"/>
          <w:u w:val="single"/>
          <w:shd w:val="clear" w:color="auto" w:fill="FFFFFF"/>
        </w:rPr>
        <w:t>attestation</w:t>
      </w: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de présence on de présentation au nom de l'un des co-auteurs et résumé.</w:t>
      </w:r>
    </w:p>
    <w:p w14:paraId="6602304C" w14:textId="77777777" w:rsidR="004E4076" w:rsidRPr="00177AC2" w:rsidRDefault="0097752A" w:rsidP="0097752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Pour un abstract publié, la copie du résumé dans le journal indexé est nécessaire et suffisante (l'attestation n'est pas obligatoire).</w:t>
      </w:r>
    </w:p>
    <w:p w14:paraId="7D03BDA1" w14:textId="77777777" w:rsidR="0097752A" w:rsidRPr="00177AC2" w:rsidRDefault="0097752A" w:rsidP="0097752A">
      <w:pPr>
        <w:rPr>
          <w:rFonts w:ascii="Helvetica" w:hAnsi="Helvetica" w:cs="Helvetica"/>
          <w:b/>
          <w:bCs/>
          <w:color w:val="000000" w:themeColor="text1"/>
          <w:sz w:val="28"/>
          <w:szCs w:val="28"/>
          <w:shd w:val="clear" w:color="auto" w:fill="FFFFFF"/>
        </w:rPr>
      </w:pPr>
      <w:r w:rsidRPr="00177AC2">
        <w:rPr>
          <w:rFonts w:ascii="Helvetica" w:hAnsi="Helvetica" w:cs="Helvetica"/>
          <w:b/>
          <w:bCs/>
          <w:color w:val="000000" w:themeColor="text1"/>
          <w:sz w:val="28"/>
          <w:szCs w:val="28"/>
          <w:shd w:val="clear" w:color="auto" w:fill="FFFFFF"/>
        </w:rPr>
        <w:t>Edition d'un ouvrage ou d'une monographie (2 points)</w:t>
      </w:r>
    </w:p>
    <w:p w14:paraId="138ECA85" w14:textId="77777777" w:rsidR="0097752A" w:rsidRPr="00177AC2" w:rsidRDefault="0097752A" w:rsidP="000F5C2B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Chapitre d'un ouvrage ou monographie : Code ISBN Tenir compte de l'éditeur et de l'appréciation du jury (</w:t>
      </w:r>
      <w:r w:rsidR="000F5C2B"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1</w:t>
      </w: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point par chapitre dans un livre international 0,5 point par chapitre dans un livre national)</w:t>
      </w:r>
    </w:p>
    <w:p w14:paraId="67FBFB8C" w14:textId="77777777" w:rsidR="0097752A" w:rsidRPr="00177AC2" w:rsidRDefault="0097752A" w:rsidP="0097752A">
      <w:pPr>
        <w:rPr>
          <w:rFonts w:ascii="Helvetica" w:hAnsi="Helvetica" w:cs="Helvetica"/>
          <w:b/>
          <w:bCs/>
          <w:color w:val="000000" w:themeColor="text1"/>
          <w:sz w:val="28"/>
          <w:szCs w:val="28"/>
          <w:shd w:val="clear" w:color="auto" w:fill="FFFFFF"/>
        </w:rPr>
      </w:pPr>
      <w:r w:rsidRPr="00177AC2">
        <w:rPr>
          <w:rFonts w:ascii="Helvetica" w:hAnsi="Helvetica" w:cs="Helvetica"/>
          <w:b/>
          <w:bCs/>
          <w:color w:val="000000" w:themeColor="text1"/>
          <w:sz w:val="28"/>
          <w:szCs w:val="28"/>
          <w:shd w:val="clear" w:color="auto" w:fill="FFFFFF"/>
        </w:rPr>
        <w:t>Innovation (2 points)</w:t>
      </w:r>
    </w:p>
    <w:p w14:paraId="48EE22A5" w14:textId="77777777" w:rsidR="0097752A" w:rsidRPr="00177AC2" w:rsidRDefault="0097752A" w:rsidP="0097752A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Introduction d'une nouvelle activité, de méthodes de diagnostic, de techniques, ou de protocole de prise en charge, brevet...</w:t>
      </w:r>
    </w:p>
    <w:p w14:paraId="72B3E649" w14:textId="77777777" w:rsidR="0097752A" w:rsidRPr="00177AC2" w:rsidRDefault="0097752A" w:rsidP="0097752A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L'attestation de cette innovation doit être attestée (chef de l'institution, président du comité</w:t>
      </w:r>
    </w:p>
    <w:p w14:paraId="7A967042" w14:textId="77777777" w:rsidR="0097752A" w:rsidRPr="00177AC2" w:rsidRDefault="0097752A" w:rsidP="0097752A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</w:p>
    <w:p w14:paraId="785D89D6" w14:textId="77777777" w:rsidR="0097752A" w:rsidRPr="00177AC2" w:rsidRDefault="0097752A" w:rsidP="0097752A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*</w:t>
      </w:r>
      <w:r w:rsidR="00F6441C"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I</w:t>
      </w: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ndexation Pub Med ou autre système d'indexation reconnu.</w:t>
      </w:r>
    </w:p>
    <w:p w14:paraId="377DCC4E" w14:textId="66A8EA70" w:rsidR="00F6441C" w:rsidRPr="00177AC2" w:rsidRDefault="00F6441C" w:rsidP="007D3F42">
      <w:pPr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177AC2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IV- ACTIVITE A CARACTERE </w:t>
      </w:r>
      <w:r w:rsidR="00344AB7" w:rsidRPr="00177AC2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PEDAGOGIQUE</w:t>
      </w:r>
      <w:r w:rsidR="00B46CAB" w:rsidRPr="00177AC2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:</w:t>
      </w:r>
      <w:r w:rsidRPr="00177AC2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(</w:t>
      </w:r>
      <w:del w:id="41" w:author="Charfeddine Amri" w:date="2024-12-04T14:08:00Z" w16du:dateUtc="2024-12-04T13:08:00Z">
        <w:r w:rsidR="007D3F42" w:rsidRPr="00177AC2" w:rsidDel="00372AB0">
          <w:rPr>
            <w:rFonts w:ascii="Helvetica" w:hAnsi="Helvetica" w:cs="Helvetica"/>
            <w:b/>
            <w:bCs/>
            <w:color w:val="000000" w:themeColor="text1"/>
            <w:sz w:val="24"/>
            <w:szCs w:val="24"/>
            <w:u w:val="single"/>
            <w:shd w:val="clear" w:color="auto" w:fill="FFFFFF"/>
          </w:rPr>
          <w:delText>20</w:delText>
        </w:r>
        <w:r w:rsidRPr="00177AC2" w:rsidDel="00372AB0">
          <w:rPr>
            <w:rFonts w:ascii="Helvetica" w:hAnsi="Helvetica" w:cs="Helvetica"/>
            <w:b/>
            <w:bCs/>
            <w:color w:val="000000" w:themeColor="text1"/>
            <w:sz w:val="24"/>
            <w:szCs w:val="24"/>
            <w:u w:val="single"/>
            <w:shd w:val="clear" w:color="auto" w:fill="FFFFFF"/>
          </w:rPr>
          <w:delText xml:space="preserve"> </w:delText>
        </w:r>
      </w:del>
      <w:ins w:id="42" w:author="Charfeddine Amri" w:date="2024-12-04T14:08:00Z" w16du:dateUtc="2024-12-04T13:08:00Z">
        <w:r w:rsidR="00372AB0" w:rsidRPr="00177AC2">
          <w:rPr>
            <w:rFonts w:ascii="Helvetica" w:hAnsi="Helvetica" w:cs="Helvetica"/>
            <w:b/>
            <w:bCs/>
            <w:color w:val="000000" w:themeColor="text1"/>
            <w:sz w:val="24"/>
            <w:szCs w:val="24"/>
            <w:u w:val="single"/>
            <w:shd w:val="clear" w:color="auto" w:fill="FFFFFF"/>
          </w:rPr>
          <w:t>2</w:t>
        </w:r>
        <w:r w:rsidR="00372AB0">
          <w:rPr>
            <w:rFonts w:ascii="Helvetica" w:hAnsi="Helvetica" w:cs="Helvetica"/>
            <w:b/>
            <w:bCs/>
            <w:color w:val="000000" w:themeColor="text1"/>
            <w:sz w:val="24"/>
            <w:szCs w:val="24"/>
            <w:u w:val="single"/>
            <w:shd w:val="clear" w:color="auto" w:fill="FFFFFF"/>
          </w:rPr>
          <w:t>5</w:t>
        </w:r>
        <w:r w:rsidR="00372AB0" w:rsidRPr="00177AC2">
          <w:rPr>
            <w:rFonts w:ascii="Helvetica" w:hAnsi="Helvetica" w:cs="Helvetica"/>
            <w:b/>
            <w:bCs/>
            <w:color w:val="000000" w:themeColor="text1"/>
            <w:sz w:val="24"/>
            <w:szCs w:val="24"/>
            <w:u w:val="single"/>
            <w:shd w:val="clear" w:color="auto" w:fill="FFFFFF"/>
          </w:rPr>
          <w:t xml:space="preserve"> </w:t>
        </w:r>
      </w:ins>
      <w:r w:rsidRPr="00177AC2">
        <w:rPr>
          <w:rFonts w:ascii="Helvetica" w:hAnsi="Helvetica" w:cs="Helvetica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points)</w:t>
      </w:r>
    </w:p>
    <w:p w14:paraId="7013A606" w14:textId="77777777" w:rsidR="00F6441C" w:rsidRPr="00177AC2" w:rsidRDefault="00F6441C" w:rsidP="0097752A">
      <w:pPr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Contenu et critères de cotation selon le tableau ci-après :</w:t>
      </w:r>
    </w:p>
    <w:p w14:paraId="3CD51E47" w14:textId="5D69DB93" w:rsidR="00F6441C" w:rsidRPr="00177AC2" w:rsidRDefault="00F6441C" w:rsidP="00856644">
      <w:pPr>
        <w:pStyle w:val="ListParagraph"/>
        <w:numPr>
          <w:ilvl w:val="0"/>
          <w:numId w:val="5"/>
        </w:numPr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Production de documents pédagogiques : (</w:t>
      </w:r>
      <w:del w:id="43" w:author="Charfeddine Amri" w:date="2024-12-04T14:08:00Z" w16du:dateUtc="2024-12-04T13:08:00Z">
        <w:r w:rsidR="00856644" w:rsidRPr="00177AC2" w:rsidDel="00372AB0">
          <w:rPr>
            <w:rFonts w:ascii="Helvetica" w:hAnsi="Helvetica" w:cs="Helvetica"/>
            <w:b/>
            <w:bCs/>
            <w:color w:val="000000" w:themeColor="text1"/>
            <w:sz w:val="20"/>
            <w:szCs w:val="20"/>
            <w:shd w:val="clear" w:color="auto" w:fill="FFFFFF"/>
          </w:rPr>
          <w:delText xml:space="preserve">2 </w:delText>
        </w:r>
      </w:del>
      <w:ins w:id="44" w:author="Charfeddine Amri" w:date="2024-12-04T14:09:00Z" w16du:dateUtc="2024-12-04T13:09:00Z">
        <w:r w:rsidR="00372AB0">
          <w:rPr>
            <w:rFonts w:ascii="Helvetica" w:hAnsi="Helvetica" w:cs="Helvetica"/>
            <w:b/>
            <w:bCs/>
            <w:color w:val="000000" w:themeColor="text1"/>
            <w:sz w:val="20"/>
            <w:szCs w:val="20"/>
            <w:shd w:val="clear" w:color="auto" w:fill="FFFFFF"/>
          </w:rPr>
          <w:t>4</w:t>
        </w:r>
      </w:ins>
      <w:ins w:id="45" w:author="Charfeddine Amri" w:date="2024-12-04T14:08:00Z" w16du:dateUtc="2024-12-04T13:08:00Z">
        <w:r w:rsidR="00372AB0" w:rsidRPr="00177AC2">
          <w:rPr>
            <w:rFonts w:ascii="Helvetica" w:hAnsi="Helvetica" w:cs="Helvetica"/>
            <w:b/>
            <w:bCs/>
            <w:color w:val="000000" w:themeColor="text1"/>
            <w:sz w:val="20"/>
            <w:szCs w:val="20"/>
            <w:shd w:val="clear" w:color="auto" w:fill="FFFFFF"/>
          </w:rPr>
          <w:t xml:space="preserve"> </w:t>
        </w:r>
      </w:ins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 xml:space="preserve">points) </w:t>
      </w:r>
    </w:p>
    <w:p w14:paraId="56F76B6C" w14:textId="77777777" w:rsidR="00F6441C" w:rsidRPr="00177AC2" w:rsidRDefault="00F6441C" w:rsidP="00F6441C">
      <w:pPr>
        <w:ind w:left="360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(Tous les types d’enseignement : Enseignement du 1'cycle, 2cycle et 3ème cycle de médecine, niveau licence, mastère recherche, doctorat </w:t>
      </w:r>
      <w:proofErr w:type="spellStart"/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es</w:t>
      </w:r>
      <w:proofErr w:type="spellEnd"/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-sciences, master professionnel et CEC.)</w:t>
      </w:r>
    </w:p>
    <w:p w14:paraId="6CE10212" w14:textId="77777777" w:rsidR="00F6441C" w:rsidRPr="00177AC2" w:rsidRDefault="00F6441C" w:rsidP="0097752A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</w:p>
    <w:p w14:paraId="0F1965B4" w14:textId="77777777" w:rsidR="00016C99" w:rsidRPr="00177AC2" w:rsidRDefault="00016C99" w:rsidP="0097752A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</w:p>
    <w:tbl>
      <w:tblPr>
        <w:tblStyle w:val="TableGrid"/>
        <w:tblW w:w="9064" w:type="dxa"/>
        <w:tblLook w:val="04A0" w:firstRow="1" w:lastRow="0" w:firstColumn="1" w:lastColumn="0" w:noHBand="0" w:noVBand="1"/>
        <w:tblPrChange w:id="46" w:author="Charfeddine Amri" w:date="2024-12-04T13:39:00Z" w16du:dateUtc="2024-12-04T12:39:00Z">
          <w:tblPr>
            <w:tblStyle w:val="TableGrid"/>
            <w:tblW w:w="9064" w:type="dxa"/>
            <w:tblLook w:val="04A0" w:firstRow="1" w:lastRow="0" w:firstColumn="1" w:lastColumn="0" w:noHBand="0" w:noVBand="1"/>
          </w:tblPr>
        </w:tblPrChange>
      </w:tblPr>
      <w:tblGrid>
        <w:gridCol w:w="6941"/>
        <w:gridCol w:w="851"/>
        <w:gridCol w:w="1272"/>
        <w:tblGridChange w:id="47">
          <w:tblGrid>
            <w:gridCol w:w="6941"/>
            <w:gridCol w:w="63"/>
            <w:gridCol w:w="788"/>
            <w:gridCol w:w="40"/>
            <w:gridCol w:w="1232"/>
          </w:tblGrid>
        </w:tblGridChange>
      </w:tblGrid>
      <w:tr w:rsidR="00177AC2" w:rsidRPr="00177AC2" w14:paraId="1BF96F12" w14:textId="77777777" w:rsidTr="00D52E09">
        <w:tc>
          <w:tcPr>
            <w:tcW w:w="6941" w:type="dxa"/>
            <w:tcPrChange w:id="48" w:author="Charfeddine Amri" w:date="2024-12-04T13:39:00Z" w16du:dateUtc="2024-12-04T12:39:00Z">
              <w:tcPr>
                <w:tcW w:w="7004" w:type="dxa"/>
                <w:gridSpan w:val="2"/>
              </w:tcPr>
            </w:tcPrChange>
          </w:tcPr>
          <w:p w14:paraId="5C5F52ED" w14:textId="77777777" w:rsidR="00F6441C" w:rsidRPr="00177AC2" w:rsidRDefault="00F6441C" w:rsidP="0097752A">
            <w:pPr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Type de production</w:t>
            </w:r>
          </w:p>
          <w:p w14:paraId="4FFD3234" w14:textId="77777777" w:rsidR="006E6272" w:rsidRPr="00177AC2" w:rsidRDefault="006E6272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PrChange w:id="49" w:author="Charfeddine Amri" w:date="2024-12-04T13:39:00Z" w16du:dateUtc="2024-12-04T12:39:00Z">
              <w:tcPr>
                <w:tcW w:w="828" w:type="dxa"/>
                <w:gridSpan w:val="2"/>
              </w:tcPr>
            </w:tcPrChange>
          </w:tcPr>
          <w:p w14:paraId="3F7BC224" w14:textId="77777777" w:rsidR="00F6441C" w:rsidRPr="00177AC2" w:rsidRDefault="00F6441C" w:rsidP="0097752A">
            <w:pPr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Unités </w:t>
            </w:r>
          </w:p>
        </w:tc>
        <w:tc>
          <w:tcPr>
            <w:tcW w:w="1272" w:type="dxa"/>
            <w:tcPrChange w:id="50" w:author="Charfeddine Amri" w:date="2024-12-04T13:39:00Z" w16du:dateUtc="2024-12-04T12:39:00Z">
              <w:tcPr>
                <w:tcW w:w="1232" w:type="dxa"/>
              </w:tcPr>
            </w:tcPrChange>
          </w:tcPr>
          <w:p w14:paraId="09D3C356" w14:textId="77777777" w:rsidR="00F6441C" w:rsidRPr="00177AC2" w:rsidRDefault="00F6441C" w:rsidP="0097752A">
            <w:pPr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Points </w:t>
            </w:r>
          </w:p>
        </w:tc>
      </w:tr>
      <w:tr w:rsidR="00177AC2" w:rsidRPr="00177AC2" w14:paraId="521A5CAA" w14:textId="77777777" w:rsidTr="00D52E09">
        <w:tc>
          <w:tcPr>
            <w:tcW w:w="6941" w:type="dxa"/>
            <w:tcPrChange w:id="51" w:author="Charfeddine Amri" w:date="2024-12-04T13:39:00Z" w16du:dateUtc="2024-12-04T12:39:00Z">
              <w:tcPr>
                <w:tcW w:w="7004" w:type="dxa"/>
                <w:gridSpan w:val="2"/>
              </w:tcPr>
            </w:tcPrChange>
          </w:tcPr>
          <w:p w14:paraId="4B26BB30" w14:textId="77777777" w:rsidR="00F6441C" w:rsidRPr="00177AC2" w:rsidRDefault="00F6441C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Faculté de médecine/Pharmacie/dentaire</w:t>
            </w:r>
          </w:p>
          <w:p w14:paraId="27E7FC60" w14:textId="77777777" w:rsidR="006E6272" w:rsidRPr="00177AC2" w:rsidRDefault="006E6272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PrChange w:id="52" w:author="Charfeddine Amri" w:date="2024-12-04T13:39:00Z" w16du:dateUtc="2024-12-04T12:39:00Z">
              <w:tcPr>
                <w:tcW w:w="828" w:type="dxa"/>
                <w:gridSpan w:val="2"/>
              </w:tcPr>
            </w:tcPrChange>
          </w:tcPr>
          <w:p w14:paraId="09C9C3D9" w14:textId="77777777" w:rsidR="00F6441C" w:rsidRPr="00177AC2" w:rsidRDefault="00F6441C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2" w:type="dxa"/>
            <w:tcPrChange w:id="53" w:author="Charfeddine Amri" w:date="2024-12-04T13:39:00Z" w16du:dateUtc="2024-12-04T12:39:00Z">
              <w:tcPr>
                <w:tcW w:w="1232" w:type="dxa"/>
              </w:tcPr>
            </w:tcPrChange>
          </w:tcPr>
          <w:p w14:paraId="1C6B0E90" w14:textId="77777777" w:rsidR="00F6441C" w:rsidRPr="00177AC2" w:rsidRDefault="00F6441C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177AC2" w:rsidRPr="00177AC2" w14:paraId="36427EB2" w14:textId="77777777" w:rsidTr="00D52E09">
        <w:tc>
          <w:tcPr>
            <w:tcW w:w="6941" w:type="dxa"/>
            <w:tcPrChange w:id="54" w:author="Charfeddine Amri" w:date="2024-12-04T13:39:00Z" w16du:dateUtc="2024-12-04T12:39:00Z">
              <w:tcPr>
                <w:tcW w:w="7004" w:type="dxa"/>
                <w:gridSpan w:val="2"/>
              </w:tcPr>
            </w:tcPrChange>
          </w:tcPr>
          <w:p w14:paraId="5861C1FE" w14:textId="77777777" w:rsidR="00F6441C" w:rsidRPr="00177AC2" w:rsidRDefault="00F6441C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Mini-module d'auto-apprentissage (support papier)</w:t>
            </w:r>
          </w:p>
          <w:p w14:paraId="395C1E1E" w14:textId="77777777" w:rsidR="00F6441C" w:rsidRPr="00177AC2" w:rsidRDefault="00F6441C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1er cycle, 2eme cycle, 3eme cycle de médecine, et niveau licence d'une institution universitaire de santé </w:t>
            </w:r>
            <w:r w:rsidR="007D3F42"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avec évaluation par les étudiants</w:t>
            </w:r>
          </w:p>
        </w:tc>
        <w:tc>
          <w:tcPr>
            <w:tcW w:w="851" w:type="dxa"/>
            <w:tcPrChange w:id="55" w:author="Charfeddine Amri" w:date="2024-12-04T13:39:00Z" w16du:dateUtc="2024-12-04T12:39:00Z">
              <w:tcPr>
                <w:tcW w:w="828" w:type="dxa"/>
                <w:gridSpan w:val="2"/>
              </w:tcPr>
            </w:tcPrChange>
          </w:tcPr>
          <w:p w14:paraId="1DFC2D82" w14:textId="77777777" w:rsidR="00F6441C" w:rsidRPr="00177AC2" w:rsidRDefault="00F6441C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272" w:type="dxa"/>
            <w:vMerge w:val="restart"/>
            <w:tcPrChange w:id="56" w:author="Charfeddine Amri" w:date="2024-12-04T13:39:00Z" w16du:dateUtc="2024-12-04T12:39:00Z">
              <w:tcPr>
                <w:tcW w:w="1232" w:type="dxa"/>
                <w:vMerge w:val="restart"/>
              </w:tcPr>
            </w:tcPrChange>
          </w:tcPr>
          <w:p w14:paraId="6E6A8813" w14:textId="77777777" w:rsidR="00F6441C" w:rsidRPr="00177AC2" w:rsidRDefault="00F6441C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07F3356B" w14:textId="77777777" w:rsidR="00F6441C" w:rsidRPr="00177AC2" w:rsidRDefault="00F6441C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18550EBC" w14:textId="77777777" w:rsidR="00F6441C" w:rsidRPr="00177AC2" w:rsidRDefault="00F6441C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1222F301" w14:textId="77777777" w:rsidR="00F6441C" w:rsidRPr="00177AC2" w:rsidRDefault="00F6441C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61D12363" w14:textId="77777777" w:rsidR="00F6441C" w:rsidRPr="00177AC2" w:rsidRDefault="00F6441C" w:rsidP="000B3438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     </w:t>
            </w:r>
            <w:r w:rsidR="000B3438"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2</w:t>
            </w:r>
          </w:p>
          <w:p w14:paraId="2F476562" w14:textId="77777777" w:rsidR="00F6441C" w:rsidRPr="00177AC2" w:rsidRDefault="00F6441C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610920F7" w14:textId="77777777" w:rsidR="00F6441C" w:rsidRPr="00177AC2" w:rsidRDefault="00F6441C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177AC2" w:rsidRPr="00177AC2" w14:paraId="49692DD2" w14:textId="77777777" w:rsidTr="00D52E09">
        <w:tc>
          <w:tcPr>
            <w:tcW w:w="6941" w:type="dxa"/>
            <w:tcPrChange w:id="57" w:author="Charfeddine Amri" w:date="2024-12-04T13:39:00Z" w16du:dateUtc="2024-12-04T12:39:00Z">
              <w:tcPr>
                <w:tcW w:w="7004" w:type="dxa"/>
                <w:gridSpan w:val="2"/>
              </w:tcPr>
            </w:tcPrChange>
          </w:tcPr>
          <w:p w14:paraId="300339C6" w14:textId="77777777" w:rsidR="00F6441C" w:rsidRPr="00177AC2" w:rsidRDefault="00F6441C" w:rsidP="00F6441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Production ECOS, Vignette clinique, ARP, ARC, élaboration d'un cours du concours national de résidanat, élaboration de consensus</w:t>
            </w:r>
          </w:p>
          <w:p w14:paraId="06CC22DF" w14:textId="77777777" w:rsidR="00F6441C" w:rsidRPr="00177AC2" w:rsidRDefault="00F6441C" w:rsidP="00F6441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1er cycle, 2eme cycle, 3eme cycle de médecine, et niveau licence d'une institution universitaire de santé </w:t>
            </w:r>
          </w:p>
          <w:p w14:paraId="6062727E" w14:textId="77777777" w:rsidR="00F6441C" w:rsidRPr="00177AC2" w:rsidRDefault="00F6441C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PrChange w:id="58" w:author="Charfeddine Amri" w:date="2024-12-04T13:39:00Z" w16du:dateUtc="2024-12-04T12:39:00Z">
              <w:tcPr>
                <w:tcW w:w="828" w:type="dxa"/>
                <w:gridSpan w:val="2"/>
              </w:tcPr>
            </w:tcPrChange>
          </w:tcPr>
          <w:p w14:paraId="3BCF2F6E" w14:textId="77777777" w:rsidR="00F6441C" w:rsidRPr="00177AC2" w:rsidRDefault="00F6441C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3</w:t>
            </w:r>
            <w:r w:rsidR="00344AB7"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u</w:t>
            </w:r>
          </w:p>
        </w:tc>
        <w:tc>
          <w:tcPr>
            <w:tcW w:w="1272" w:type="dxa"/>
            <w:vMerge/>
            <w:tcPrChange w:id="59" w:author="Charfeddine Amri" w:date="2024-12-04T13:39:00Z" w16du:dateUtc="2024-12-04T12:39:00Z">
              <w:tcPr>
                <w:tcW w:w="1232" w:type="dxa"/>
                <w:vMerge/>
              </w:tcPr>
            </w:tcPrChange>
          </w:tcPr>
          <w:p w14:paraId="165B58C5" w14:textId="77777777" w:rsidR="00F6441C" w:rsidRPr="00177AC2" w:rsidRDefault="00F6441C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177AC2" w:rsidRPr="00177AC2" w14:paraId="4F72E591" w14:textId="77777777" w:rsidTr="00D52E09">
        <w:tc>
          <w:tcPr>
            <w:tcW w:w="6941" w:type="dxa"/>
            <w:tcPrChange w:id="60" w:author="Charfeddine Amri" w:date="2024-12-04T13:39:00Z" w16du:dateUtc="2024-12-04T12:39:00Z">
              <w:tcPr>
                <w:tcW w:w="7004" w:type="dxa"/>
                <w:gridSpan w:val="2"/>
              </w:tcPr>
            </w:tcPrChange>
          </w:tcPr>
          <w:p w14:paraId="630FAA3A" w14:textId="77777777" w:rsidR="00F6441C" w:rsidRPr="00177AC2" w:rsidRDefault="00F6441C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Production de Carnet de stage, guide du résident (Référentiel),</w:t>
            </w: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br/>
            </w: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br/>
            </w:r>
            <w:proofErr w:type="gramStart"/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Portfolio....</w:t>
            </w:r>
            <w:proofErr w:type="gramEnd"/>
          </w:p>
        </w:tc>
        <w:tc>
          <w:tcPr>
            <w:tcW w:w="851" w:type="dxa"/>
            <w:tcPrChange w:id="61" w:author="Charfeddine Amri" w:date="2024-12-04T13:39:00Z" w16du:dateUtc="2024-12-04T12:39:00Z">
              <w:tcPr>
                <w:tcW w:w="828" w:type="dxa"/>
                <w:gridSpan w:val="2"/>
              </w:tcPr>
            </w:tcPrChange>
          </w:tcPr>
          <w:p w14:paraId="6B026436" w14:textId="77777777" w:rsidR="00F6441C" w:rsidRPr="00177AC2" w:rsidRDefault="00F6441C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3</w:t>
            </w:r>
          </w:p>
          <w:p w14:paraId="55CB5018" w14:textId="77777777" w:rsidR="00F6441C" w:rsidRPr="00177AC2" w:rsidRDefault="00F6441C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73CC98E2" w14:textId="77777777" w:rsidR="00F6441C" w:rsidRPr="00177AC2" w:rsidRDefault="00F6441C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2" w:type="dxa"/>
            <w:vMerge/>
            <w:tcPrChange w:id="62" w:author="Charfeddine Amri" w:date="2024-12-04T13:39:00Z" w16du:dateUtc="2024-12-04T12:39:00Z">
              <w:tcPr>
                <w:tcW w:w="1232" w:type="dxa"/>
                <w:vMerge/>
              </w:tcPr>
            </w:tcPrChange>
          </w:tcPr>
          <w:p w14:paraId="0B121316" w14:textId="77777777" w:rsidR="00F6441C" w:rsidRPr="00177AC2" w:rsidRDefault="00F6441C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177AC2" w:rsidRPr="00177AC2" w14:paraId="60AC081C" w14:textId="77777777" w:rsidTr="00D52E09">
        <w:trPr>
          <w:trHeight w:val="512"/>
          <w:trPrChange w:id="63" w:author="Charfeddine Amri" w:date="2024-12-04T13:39:00Z" w16du:dateUtc="2024-12-04T12:39:00Z">
            <w:trPr>
              <w:trHeight w:val="512"/>
            </w:trPr>
          </w:trPrChange>
        </w:trPr>
        <w:tc>
          <w:tcPr>
            <w:tcW w:w="6941" w:type="dxa"/>
            <w:tcPrChange w:id="64" w:author="Charfeddine Amri" w:date="2024-12-04T13:39:00Z" w16du:dateUtc="2024-12-04T12:39:00Z">
              <w:tcPr>
                <w:tcW w:w="6941" w:type="dxa"/>
              </w:tcPr>
            </w:tcPrChange>
          </w:tcPr>
          <w:p w14:paraId="05DDDCD2" w14:textId="77777777" w:rsidR="006E6272" w:rsidRPr="00177AC2" w:rsidRDefault="006E6272" w:rsidP="0097752A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1er cycle, 2eme cycle et 3eme cycle de médecine, niveau licence d'une institution universitaire de santé</w:t>
            </w:r>
          </w:p>
        </w:tc>
        <w:tc>
          <w:tcPr>
            <w:tcW w:w="851" w:type="dxa"/>
            <w:tcPrChange w:id="65" w:author="Charfeddine Amri" w:date="2024-12-04T13:39:00Z" w16du:dateUtc="2024-12-04T12:39:00Z">
              <w:tcPr>
                <w:tcW w:w="851" w:type="dxa"/>
                <w:gridSpan w:val="2"/>
              </w:tcPr>
            </w:tcPrChange>
          </w:tcPr>
          <w:p w14:paraId="2B6D2268" w14:textId="77777777" w:rsidR="006E6272" w:rsidRPr="00177AC2" w:rsidRDefault="006E6272" w:rsidP="0097752A">
            <w:pPr>
              <w:rPr>
                <w:b/>
                <w:bCs/>
                <w:color w:val="000000" w:themeColor="text1"/>
              </w:rPr>
            </w:pPr>
          </w:p>
          <w:p w14:paraId="14CDB983" w14:textId="77777777" w:rsidR="006E6272" w:rsidRPr="00177AC2" w:rsidRDefault="006E6272" w:rsidP="0097752A">
            <w:pPr>
              <w:rPr>
                <w:b/>
                <w:bCs/>
                <w:color w:val="000000" w:themeColor="text1"/>
              </w:rPr>
            </w:pPr>
          </w:p>
          <w:p w14:paraId="3352A63D" w14:textId="77777777" w:rsidR="006E6272" w:rsidRPr="00177AC2" w:rsidRDefault="006E6272" w:rsidP="0097752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272" w:type="dxa"/>
            <w:vMerge w:val="restart"/>
            <w:tcPrChange w:id="66" w:author="Charfeddine Amri" w:date="2024-12-04T13:39:00Z" w16du:dateUtc="2024-12-04T12:39:00Z">
              <w:tcPr>
                <w:tcW w:w="1272" w:type="dxa"/>
                <w:gridSpan w:val="2"/>
                <w:vMerge w:val="restart"/>
              </w:tcPr>
            </w:tcPrChange>
          </w:tcPr>
          <w:p w14:paraId="04C04F3A" w14:textId="77777777" w:rsidR="006E6272" w:rsidRPr="00177AC2" w:rsidRDefault="006E6272" w:rsidP="0097752A">
            <w:pPr>
              <w:rPr>
                <w:b/>
                <w:bCs/>
                <w:color w:val="000000" w:themeColor="text1"/>
              </w:rPr>
            </w:pPr>
          </w:p>
        </w:tc>
      </w:tr>
      <w:tr w:rsidR="00177AC2" w:rsidRPr="00177AC2" w14:paraId="1CFB93A0" w14:textId="77777777" w:rsidTr="00D52E09">
        <w:tc>
          <w:tcPr>
            <w:tcW w:w="6941" w:type="dxa"/>
            <w:tcPrChange w:id="67" w:author="Charfeddine Amri" w:date="2024-12-04T13:39:00Z" w16du:dateUtc="2024-12-04T12:39:00Z">
              <w:tcPr>
                <w:tcW w:w="6941" w:type="dxa"/>
              </w:tcPr>
            </w:tcPrChange>
          </w:tcPr>
          <w:p w14:paraId="42C0022C" w14:textId="77777777" w:rsidR="006E6272" w:rsidRPr="00177AC2" w:rsidRDefault="006E6272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Module d'auto-apprentissage multimédia (pour les cours et/ou stage)</w:t>
            </w:r>
          </w:p>
          <w:p w14:paraId="5B203051" w14:textId="77777777" w:rsidR="006E6272" w:rsidRPr="00177AC2" w:rsidRDefault="006E6272" w:rsidP="0097752A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Pour externe, interne, résident, doctorat 3éme cycle, mastère, CEC...</w:t>
            </w:r>
          </w:p>
        </w:tc>
        <w:tc>
          <w:tcPr>
            <w:tcW w:w="851" w:type="dxa"/>
            <w:tcPrChange w:id="68" w:author="Charfeddine Amri" w:date="2024-12-04T13:39:00Z" w16du:dateUtc="2024-12-04T12:39:00Z">
              <w:tcPr>
                <w:tcW w:w="851" w:type="dxa"/>
                <w:gridSpan w:val="2"/>
              </w:tcPr>
            </w:tcPrChange>
          </w:tcPr>
          <w:p w14:paraId="7CEA8790" w14:textId="77777777" w:rsidR="006E6272" w:rsidRPr="00177AC2" w:rsidRDefault="006E6272" w:rsidP="0097752A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3</w:t>
            </w:r>
            <w:r w:rsidR="00344AB7" w:rsidRPr="00177AC2">
              <w:rPr>
                <w:b/>
                <w:bCs/>
                <w:color w:val="000000" w:themeColor="text1"/>
              </w:rPr>
              <w:t xml:space="preserve"> u</w:t>
            </w:r>
          </w:p>
          <w:p w14:paraId="4C5F8DFB" w14:textId="77777777" w:rsidR="006E6272" w:rsidRPr="00177AC2" w:rsidRDefault="006E6272" w:rsidP="0097752A">
            <w:pPr>
              <w:rPr>
                <w:b/>
                <w:bCs/>
                <w:color w:val="000000" w:themeColor="text1"/>
              </w:rPr>
            </w:pPr>
          </w:p>
          <w:p w14:paraId="08D6BAF7" w14:textId="77777777" w:rsidR="006E6272" w:rsidRPr="00177AC2" w:rsidRDefault="006E6272" w:rsidP="0097752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272" w:type="dxa"/>
            <w:vMerge/>
            <w:tcPrChange w:id="69" w:author="Charfeddine Amri" w:date="2024-12-04T13:39:00Z" w16du:dateUtc="2024-12-04T12:39:00Z">
              <w:tcPr>
                <w:tcW w:w="1272" w:type="dxa"/>
                <w:gridSpan w:val="2"/>
                <w:vMerge/>
              </w:tcPr>
            </w:tcPrChange>
          </w:tcPr>
          <w:p w14:paraId="30CF54F9" w14:textId="77777777" w:rsidR="006E6272" w:rsidRPr="00177AC2" w:rsidRDefault="006E6272" w:rsidP="0097752A">
            <w:pPr>
              <w:rPr>
                <w:b/>
                <w:bCs/>
                <w:color w:val="000000" w:themeColor="text1"/>
              </w:rPr>
            </w:pPr>
          </w:p>
        </w:tc>
      </w:tr>
      <w:tr w:rsidR="006E6272" w:rsidRPr="00177AC2" w14:paraId="0A158091" w14:textId="77777777" w:rsidTr="00016C99">
        <w:tc>
          <w:tcPr>
            <w:tcW w:w="9064" w:type="dxa"/>
            <w:gridSpan w:val="3"/>
          </w:tcPr>
          <w:p w14:paraId="7A5B1951" w14:textId="77777777" w:rsidR="006E6272" w:rsidRPr="00177AC2" w:rsidRDefault="006E6272" w:rsidP="0097752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Ne sont pris en considération que les supports pédagogiques produits dans les facultés de médecine/Pharmacie/dentaire et les autres structures universitaires publiques sous réserve de validation par les chefs des institutions correspondantes.</w:t>
            </w:r>
          </w:p>
          <w:p w14:paraId="13E74179" w14:textId="77777777" w:rsidR="006E6272" w:rsidRPr="00177AC2" w:rsidRDefault="006E6272" w:rsidP="0097752A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br/>
            </w: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Règle de trois : le candidat ayant le maximum d'unités est crédité de la note totale de la rubrique pour les autres candidats, on applique la « règle de trois »</w:t>
            </w:r>
          </w:p>
          <w:p w14:paraId="29C77AFA" w14:textId="77777777" w:rsidR="006E6272" w:rsidRPr="00177AC2" w:rsidRDefault="006E6272" w:rsidP="0097752A">
            <w:pPr>
              <w:rPr>
                <w:b/>
                <w:bCs/>
                <w:color w:val="000000" w:themeColor="text1"/>
              </w:rPr>
            </w:pPr>
          </w:p>
          <w:p w14:paraId="64C58F40" w14:textId="77777777" w:rsidR="006E6272" w:rsidRPr="00177AC2" w:rsidRDefault="006E6272" w:rsidP="0097752A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75F1E6E1" w14:textId="77777777" w:rsidR="00F6441C" w:rsidRPr="00177AC2" w:rsidRDefault="00F6441C" w:rsidP="0097752A">
      <w:pPr>
        <w:rPr>
          <w:b/>
          <w:bCs/>
          <w:color w:val="000000" w:themeColor="text1"/>
        </w:rPr>
      </w:pPr>
    </w:p>
    <w:p w14:paraId="5C334C62" w14:textId="77777777" w:rsidR="006E6272" w:rsidRPr="00177AC2" w:rsidRDefault="006E6272" w:rsidP="00856644">
      <w:pPr>
        <w:pStyle w:val="ListParagraph"/>
        <w:numPr>
          <w:ilvl w:val="0"/>
          <w:numId w:val="5"/>
        </w:numPr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Encadrement de thèses et de mémoires :(</w:t>
      </w:r>
      <w:r w:rsidR="00856644"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6</w:t>
      </w: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127"/>
        <w:gridCol w:w="2404"/>
      </w:tblGrid>
      <w:tr w:rsidR="00177AC2" w:rsidRPr="00177AC2" w14:paraId="73FA0270" w14:textId="77777777" w:rsidTr="005A300D">
        <w:tc>
          <w:tcPr>
            <w:tcW w:w="4531" w:type="dxa"/>
          </w:tcPr>
          <w:p w14:paraId="3706352D" w14:textId="77777777" w:rsidR="006E6272" w:rsidRPr="00177AC2" w:rsidRDefault="006E6272" w:rsidP="006E6272">
            <w:pPr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Type d'encadrement</w:t>
            </w:r>
          </w:p>
          <w:p w14:paraId="0432D691" w14:textId="77777777" w:rsidR="005A300D" w:rsidRPr="00177AC2" w:rsidRDefault="005A300D" w:rsidP="006E6272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127" w:type="dxa"/>
          </w:tcPr>
          <w:p w14:paraId="2D5E3CA3" w14:textId="77777777" w:rsidR="006E6272" w:rsidRPr="00177AC2" w:rsidRDefault="006E6272" w:rsidP="006E6272">
            <w:pPr>
              <w:jc w:val="center"/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Unités</w:t>
            </w:r>
          </w:p>
        </w:tc>
        <w:tc>
          <w:tcPr>
            <w:tcW w:w="2404" w:type="dxa"/>
          </w:tcPr>
          <w:p w14:paraId="13490964" w14:textId="77777777" w:rsidR="006E6272" w:rsidRPr="00177AC2" w:rsidRDefault="006E6272" w:rsidP="006E6272">
            <w:pPr>
              <w:jc w:val="center"/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Points</w:t>
            </w:r>
          </w:p>
        </w:tc>
      </w:tr>
      <w:tr w:rsidR="00177AC2" w:rsidRPr="00177AC2" w14:paraId="7C4C6F99" w14:textId="77777777" w:rsidTr="005A300D">
        <w:tc>
          <w:tcPr>
            <w:tcW w:w="4531" w:type="dxa"/>
          </w:tcPr>
          <w:p w14:paraId="593C7CF8" w14:textId="77777777" w:rsidR="005A300D" w:rsidRPr="00177AC2" w:rsidRDefault="005A300D" w:rsidP="006E6272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Thèse doctorat en sciences</w:t>
            </w:r>
          </w:p>
          <w:p w14:paraId="009320B9" w14:textId="77777777" w:rsidR="005A300D" w:rsidRPr="00177AC2" w:rsidRDefault="005A300D" w:rsidP="006E6272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127" w:type="dxa"/>
          </w:tcPr>
          <w:p w14:paraId="275AF887" w14:textId="77777777" w:rsidR="005A300D" w:rsidRPr="00177AC2" w:rsidRDefault="007D3F42" w:rsidP="006E6272">
            <w:pPr>
              <w:jc w:val="center"/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2404" w:type="dxa"/>
            <w:vMerge w:val="restart"/>
          </w:tcPr>
          <w:p w14:paraId="67FD2A09" w14:textId="77777777" w:rsidR="005A300D" w:rsidRPr="00177AC2" w:rsidRDefault="005A300D" w:rsidP="006E6272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6427C30" w14:textId="77777777" w:rsidR="005A300D" w:rsidRPr="00177AC2" w:rsidRDefault="005A300D" w:rsidP="006E6272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FA328A8" w14:textId="77777777" w:rsidR="005A300D" w:rsidRPr="00177AC2" w:rsidRDefault="005A300D" w:rsidP="006E6272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15BB289" w14:textId="77777777" w:rsidR="005A300D" w:rsidRPr="00177AC2" w:rsidRDefault="005A300D" w:rsidP="006E6272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5DD1534" w14:textId="77777777" w:rsidR="005A300D" w:rsidRPr="00177AC2" w:rsidRDefault="005A300D" w:rsidP="006E6272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D8320CA" w14:textId="77777777" w:rsidR="005A300D" w:rsidRPr="00177AC2" w:rsidRDefault="005A300D" w:rsidP="006E6272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A8DC85E" w14:textId="77777777" w:rsidR="005A300D" w:rsidRPr="00177AC2" w:rsidRDefault="000B3438" w:rsidP="006E6272">
            <w:pPr>
              <w:jc w:val="center"/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6</w:t>
            </w:r>
          </w:p>
        </w:tc>
      </w:tr>
      <w:tr w:rsidR="00177AC2" w:rsidRPr="00177AC2" w14:paraId="4ED5E7DC" w14:textId="77777777" w:rsidTr="005A300D">
        <w:tc>
          <w:tcPr>
            <w:tcW w:w="4531" w:type="dxa"/>
          </w:tcPr>
          <w:p w14:paraId="1B623C4B" w14:textId="77777777" w:rsidR="005A300D" w:rsidRPr="00177AC2" w:rsidRDefault="005A300D" w:rsidP="006E6272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Thèse de médecine/dentaire /</w:t>
            </w: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br/>
            </w: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pharmacie</w:t>
            </w:r>
          </w:p>
          <w:p w14:paraId="22AFB887" w14:textId="77777777" w:rsidR="005A300D" w:rsidRPr="00177AC2" w:rsidRDefault="005A300D" w:rsidP="006E6272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127" w:type="dxa"/>
          </w:tcPr>
          <w:p w14:paraId="4A46DE1F" w14:textId="77777777" w:rsidR="005A300D" w:rsidRPr="00177AC2" w:rsidRDefault="005A300D" w:rsidP="006E6272">
            <w:pPr>
              <w:jc w:val="center"/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2404" w:type="dxa"/>
            <w:vMerge/>
          </w:tcPr>
          <w:p w14:paraId="1BC42541" w14:textId="77777777" w:rsidR="005A300D" w:rsidRPr="00177AC2" w:rsidRDefault="005A300D" w:rsidP="006E6272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177AC2" w:rsidRPr="00177AC2" w14:paraId="34CE27F7" w14:textId="77777777" w:rsidTr="005A300D">
        <w:tc>
          <w:tcPr>
            <w:tcW w:w="4531" w:type="dxa"/>
          </w:tcPr>
          <w:p w14:paraId="7F2CB411" w14:textId="77777777" w:rsidR="005A300D" w:rsidRPr="00177AC2" w:rsidRDefault="005A300D" w:rsidP="006E6272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Mémoire master recherche</w:t>
            </w:r>
          </w:p>
          <w:p w14:paraId="7104E583" w14:textId="77777777" w:rsidR="005A300D" w:rsidRPr="00177AC2" w:rsidRDefault="005A300D" w:rsidP="006E6272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127" w:type="dxa"/>
          </w:tcPr>
          <w:p w14:paraId="63E5BDA9" w14:textId="77777777" w:rsidR="005A300D" w:rsidRPr="00177AC2" w:rsidRDefault="007D3F42" w:rsidP="006E6272">
            <w:pPr>
              <w:jc w:val="center"/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2404" w:type="dxa"/>
            <w:vMerge/>
          </w:tcPr>
          <w:p w14:paraId="7FA9EBF6" w14:textId="77777777" w:rsidR="005A300D" w:rsidRPr="00177AC2" w:rsidRDefault="005A300D" w:rsidP="006E6272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177AC2" w:rsidRPr="00177AC2" w14:paraId="2C2760E6" w14:textId="77777777" w:rsidTr="005A300D">
        <w:tc>
          <w:tcPr>
            <w:tcW w:w="4531" w:type="dxa"/>
          </w:tcPr>
          <w:p w14:paraId="63E00246" w14:textId="77777777" w:rsidR="005A300D" w:rsidRPr="00177AC2" w:rsidRDefault="005A300D" w:rsidP="006E6272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Mémoire mastère professionnel</w:t>
            </w:r>
          </w:p>
          <w:p w14:paraId="23C42594" w14:textId="77777777" w:rsidR="005A300D" w:rsidRPr="00177AC2" w:rsidRDefault="005A300D" w:rsidP="006E6272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127" w:type="dxa"/>
          </w:tcPr>
          <w:p w14:paraId="36E252B1" w14:textId="77777777" w:rsidR="005A300D" w:rsidRPr="00177AC2" w:rsidRDefault="005A300D" w:rsidP="006E6272">
            <w:pPr>
              <w:jc w:val="center"/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2404" w:type="dxa"/>
            <w:vMerge/>
          </w:tcPr>
          <w:p w14:paraId="238B256C" w14:textId="77777777" w:rsidR="005A300D" w:rsidRPr="00177AC2" w:rsidRDefault="005A300D" w:rsidP="006E6272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177AC2" w:rsidRPr="00177AC2" w14:paraId="6F8685EB" w14:textId="77777777" w:rsidTr="005A300D">
        <w:tc>
          <w:tcPr>
            <w:tcW w:w="4531" w:type="dxa"/>
          </w:tcPr>
          <w:p w14:paraId="7DBD2806" w14:textId="77777777" w:rsidR="005A300D" w:rsidRPr="00177AC2" w:rsidRDefault="005A300D" w:rsidP="006E6272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Mémoire CEC ou équivalent</w:t>
            </w:r>
          </w:p>
          <w:p w14:paraId="5CB57187" w14:textId="77777777" w:rsidR="005A300D" w:rsidRPr="00177AC2" w:rsidRDefault="005A300D" w:rsidP="006E6272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127" w:type="dxa"/>
          </w:tcPr>
          <w:p w14:paraId="37D131EB" w14:textId="77777777" w:rsidR="005A300D" w:rsidRPr="00177AC2" w:rsidRDefault="005A300D" w:rsidP="006E6272">
            <w:pPr>
              <w:jc w:val="center"/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0.5</w:t>
            </w:r>
          </w:p>
        </w:tc>
        <w:tc>
          <w:tcPr>
            <w:tcW w:w="2404" w:type="dxa"/>
            <w:vMerge/>
          </w:tcPr>
          <w:p w14:paraId="6F74D118" w14:textId="77777777" w:rsidR="005A300D" w:rsidRPr="00177AC2" w:rsidRDefault="005A300D" w:rsidP="006E6272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177AC2" w:rsidRPr="00177AC2" w14:paraId="63946822" w14:textId="77777777" w:rsidTr="005A300D">
        <w:tc>
          <w:tcPr>
            <w:tcW w:w="4531" w:type="dxa"/>
          </w:tcPr>
          <w:p w14:paraId="16CC807C" w14:textId="32A740A8" w:rsidR="005A300D" w:rsidRPr="00177AC2" w:rsidRDefault="005A300D" w:rsidP="006E6272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u w:val="single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u w:val="single"/>
                <w:shd w:val="clear" w:color="auto" w:fill="FFFFFF"/>
              </w:rPr>
              <w:t>Rapport de thèse</w:t>
            </w:r>
            <w:del w:id="70" w:author="Charfeddine Amri" w:date="2024-12-04T13:42:00Z" w16du:dateUtc="2024-12-04T12:42:00Z">
              <w:r w:rsidR="007D3F42" w:rsidRPr="00177AC2" w:rsidDel="00D52E09">
                <w:rPr>
                  <w:rFonts w:ascii="Helvetica" w:hAnsi="Helvetica" w:cs="Helvetica"/>
                  <w:color w:val="000000" w:themeColor="text1"/>
                  <w:sz w:val="20"/>
                  <w:szCs w:val="20"/>
                  <w:u w:val="single"/>
                  <w:shd w:val="clear" w:color="auto" w:fill="FFFFFF"/>
                </w:rPr>
                <w:delText xml:space="preserve"> (non)</w:delText>
              </w:r>
            </w:del>
          </w:p>
          <w:p w14:paraId="3E69CF1E" w14:textId="77777777" w:rsidR="005A300D" w:rsidRPr="00177AC2" w:rsidRDefault="005A300D" w:rsidP="006E6272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127" w:type="dxa"/>
          </w:tcPr>
          <w:p w14:paraId="7C3B82F8" w14:textId="77777777" w:rsidR="005A300D" w:rsidRPr="00177AC2" w:rsidRDefault="005A300D" w:rsidP="006E6272">
            <w:pPr>
              <w:jc w:val="center"/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0.25 (max 1.5 unités)</w:t>
            </w:r>
          </w:p>
        </w:tc>
        <w:tc>
          <w:tcPr>
            <w:tcW w:w="2404" w:type="dxa"/>
            <w:vMerge/>
          </w:tcPr>
          <w:p w14:paraId="121C5277" w14:textId="77777777" w:rsidR="005A300D" w:rsidRPr="00177AC2" w:rsidRDefault="005A300D" w:rsidP="006E6272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6E6272" w:rsidRPr="00177AC2" w14:paraId="7F20DB1F" w14:textId="77777777" w:rsidTr="005F150C">
        <w:tc>
          <w:tcPr>
            <w:tcW w:w="9062" w:type="dxa"/>
            <w:gridSpan w:val="3"/>
          </w:tcPr>
          <w:p w14:paraId="4F6BD670" w14:textId="77777777" w:rsidR="006E6272" w:rsidRPr="00177AC2" w:rsidRDefault="006E6272" w:rsidP="006E6272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règle de trois : le candidat ayant le maximum d'unités est crédité de la note totale de la rubrique, pour les autres candidats, on applique la « règle de trois »</w:t>
            </w:r>
          </w:p>
          <w:p w14:paraId="770E6AB7" w14:textId="77777777" w:rsidR="005A300D" w:rsidRPr="00177AC2" w:rsidRDefault="005A300D" w:rsidP="006E6272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2A834300" w14:textId="77777777" w:rsidR="006E6272" w:rsidRPr="00177AC2" w:rsidRDefault="006E6272" w:rsidP="006E6272">
      <w:pPr>
        <w:rPr>
          <w:b/>
          <w:bCs/>
          <w:color w:val="000000" w:themeColor="text1"/>
        </w:rPr>
      </w:pPr>
    </w:p>
    <w:p w14:paraId="08AE31E4" w14:textId="77777777" w:rsidR="006E6272" w:rsidRPr="00177AC2" w:rsidRDefault="006E6272" w:rsidP="006E6272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En cas de</w:t>
      </w:r>
      <w:r w:rsidR="00B46CAB"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co</w:t>
      </w:r>
      <w:proofErr w:type="spellEnd"/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-encadrement, les encadrants doivent être de spécialités différentes en accordant la moitié de la note pour chacun.</w:t>
      </w:r>
    </w:p>
    <w:p w14:paraId="1DBCB7F8" w14:textId="77777777" w:rsidR="006E6272" w:rsidRPr="00177AC2" w:rsidRDefault="006E6272" w:rsidP="006E6272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L'encadrement de PFE n'est pas comptabilisé.</w:t>
      </w:r>
    </w:p>
    <w:p w14:paraId="6BEA6B26" w14:textId="51A84037" w:rsidR="006E6272" w:rsidRPr="00177AC2" w:rsidRDefault="006E6272" w:rsidP="00856644">
      <w:pPr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 xml:space="preserve">C. Séminaires </w:t>
      </w:r>
      <w:ins w:id="71" w:author="Charfeddine Amri" w:date="2024-12-04T13:52:00Z" w16du:dateUtc="2024-12-04T12:52:00Z">
        <w:r w:rsidR="008E6B15">
          <w:rPr>
            <w:rFonts w:ascii="Helvetica" w:hAnsi="Helvetica" w:cs="Helvetica"/>
            <w:b/>
            <w:bCs/>
            <w:color w:val="000000" w:themeColor="text1"/>
            <w:sz w:val="20"/>
            <w:szCs w:val="20"/>
            <w:shd w:val="clear" w:color="auto" w:fill="FFFFFF"/>
          </w:rPr>
          <w:t>à caractère</w:t>
        </w:r>
      </w:ins>
      <w:ins w:id="72" w:author="Charfeddine Amri" w:date="2024-12-04T13:53:00Z" w16du:dateUtc="2024-12-04T12:53:00Z">
        <w:r w:rsidR="008E6B15">
          <w:rPr>
            <w:rFonts w:ascii="Helvetica" w:hAnsi="Helvetica" w:cs="Helvetica"/>
            <w:b/>
            <w:bCs/>
            <w:color w:val="000000" w:themeColor="text1"/>
            <w:sz w:val="20"/>
            <w:szCs w:val="20"/>
            <w:shd w:val="clear" w:color="auto" w:fill="FFFFFF"/>
          </w:rPr>
          <w:t xml:space="preserve"> </w:t>
        </w:r>
      </w:ins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pédagogique</w:t>
      </w:r>
      <w:del w:id="73" w:author="Charfeddine Amri" w:date="2024-12-04T13:53:00Z" w16du:dateUtc="2024-12-04T12:53:00Z">
        <w:r w:rsidRPr="00177AC2" w:rsidDel="008E6B15">
          <w:rPr>
            <w:rFonts w:ascii="Helvetica" w:hAnsi="Helvetica" w:cs="Helvetica"/>
            <w:b/>
            <w:bCs/>
            <w:color w:val="000000" w:themeColor="text1"/>
            <w:sz w:val="20"/>
            <w:szCs w:val="20"/>
            <w:shd w:val="clear" w:color="auto" w:fill="FFFFFF"/>
          </w:rPr>
          <w:delText>s</w:delText>
        </w:r>
      </w:del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 xml:space="preserve"> : (</w:t>
      </w:r>
      <w:del w:id="74" w:author="Charfeddine Amri" w:date="2024-12-04T14:09:00Z" w16du:dateUtc="2024-12-04T13:09:00Z">
        <w:r w:rsidR="00856644" w:rsidRPr="00177AC2" w:rsidDel="00372AB0">
          <w:rPr>
            <w:rFonts w:ascii="Helvetica" w:hAnsi="Helvetica" w:cs="Helvetica"/>
            <w:b/>
            <w:bCs/>
            <w:color w:val="000000" w:themeColor="text1"/>
            <w:sz w:val="20"/>
            <w:szCs w:val="20"/>
            <w:shd w:val="clear" w:color="auto" w:fill="FFFFFF"/>
          </w:rPr>
          <w:delText>2</w:delText>
        </w:r>
        <w:r w:rsidRPr="00177AC2" w:rsidDel="00372AB0">
          <w:rPr>
            <w:rFonts w:ascii="Helvetica" w:hAnsi="Helvetica" w:cs="Helvetica"/>
            <w:b/>
            <w:bCs/>
            <w:color w:val="000000" w:themeColor="text1"/>
            <w:sz w:val="20"/>
            <w:szCs w:val="20"/>
            <w:shd w:val="clear" w:color="auto" w:fill="FFFFFF"/>
          </w:rPr>
          <w:delText xml:space="preserve"> </w:delText>
        </w:r>
      </w:del>
      <w:ins w:id="75" w:author="Charfeddine Amri" w:date="2024-12-04T14:09:00Z" w16du:dateUtc="2024-12-04T13:09:00Z">
        <w:r w:rsidR="00372AB0">
          <w:rPr>
            <w:rFonts w:ascii="Helvetica" w:hAnsi="Helvetica" w:cs="Helvetica"/>
            <w:b/>
            <w:bCs/>
            <w:color w:val="000000" w:themeColor="text1"/>
            <w:sz w:val="20"/>
            <w:szCs w:val="20"/>
            <w:shd w:val="clear" w:color="auto" w:fill="FFFFFF"/>
          </w:rPr>
          <w:t>3</w:t>
        </w:r>
        <w:r w:rsidR="00372AB0" w:rsidRPr="00177AC2">
          <w:rPr>
            <w:rFonts w:ascii="Helvetica" w:hAnsi="Helvetica" w:cs="Helvetica"/>
            <w:b/>
            <w:bCs/>
            <w:color w:val="000000" w:themeColor="text1"/>
            <w:sz w:val="20"/>
            <w:szCs w:val="20"/>
            <w:shd w:val="clear" w:color="auto" w:fill="FFFFFF"/>
          </w:rPr>
          <w:t xml:space="preserve"> </w:t>
        </w:r>
      </w:ins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points)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6941"/>
        <w:gridCol w:w="992"/>
        <w:gridCol w:w="1129"/>
      </w:tblGrid>
      <w:tr w:rsidR="00177AC2" w:rsidRPr="00177AC2" w14:paraId="7B59FF67" w14:textId="77777777" w:rsidTr="00AC71BA">
        <w:tc>
          <w:tcPr>
            <w:tcW w:w="6941" w:type="dxa"/>
          </w:tcPr>
          <w:p w14:paraId="1B1D8AA4" w14:textId="77777777" w:rsidR="006E6272" w:rsidRPr="00177AC2" w:rsidRDefault="005A300D" w:rsidP="006E6272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Type de formation</w:t>
            </w:r>
          </w:p>
        </w:tc>
        <w:tc>
          <w:tcPr>
            <w:tcW w:w="992" w:type="dxa"/>
          </w:tcPr>
          <w:p w14:paraId="575C7664" w14:textId="77777777" w:rsidR="006E6272" w:rsidRPr="00177AC2" w:rsidRDefault="005A300D" w:rsidP="006E6272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 xml:space="preserve">Unités </w:t>
            </w:r>
          </w:p>
        </w:tc>
        <w:tc>
          <w:tcPr>
            <w:tcW w:w="1129" w:type="dxa"/>
          </w:tcPr>
          <w:p w14:paraId="1136B8BE" w14:textId="77777777" w:rsidR="006E6272" w:rsidRPr="00177AC2" w:rsidRDefault="005A300D" w:rsidP="006E6272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 xml:space="preserve">Points </w:t>
            </w:r>
          </w:p>
        </w:tc>
      </w:tr>
      <w:tr w:rsidR="00177AC2" w:rsidRPr="00177AC2" w14:paraId="0D496E8C" w14:textId="77777777" w:rsidTr="00AC71BA">
        <w:tc>
          <w:tcPr>
            <w:tcW w:w="6941" w:type="dxa"/>
          </w:tcPr>
          <w:p w14:paraId="46A7FCF7" w14:textId="4B58FFF5" w:rsidR="005A300D" w:rsidRPr="00177AC2" w:rsidRDefault="005A300D" w:rsidP="006E6272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Animation </w:t>
            </w:r>
            <w:del w:id="76" w:author="Charfeddine Amri" w:date="2024-12-04T13:45:00Z" w16du:dateUtc="2024-12-04T12:45:00Z">
              <w:r w:rsidRPr="00177AC2" w:rsidDel="00D52E09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delText xml:space="preserve">ou organisation, ou participation à l'animation </w:delText>
              </w:r>
            </w:del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de séminaire pédagogique</w:t>
            </w:r>
          </w:p>
          <w:p w14:paraId="35A074CF" w14:textId="77777777" w:rsidR="005A300D" w:rsidRPr="00177AC2" w:rsidRDefault="005A300D" w:rsidP="006E6272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992" w:type="dxa"/>
          </w:tcPr>
          <w:p w14:paraId="67AE044F" w14:textId="739DBCFC" w:rsidR="005A300D" w:rsidRPr="00177AC2" w:rsidRDefault="005A300D" w:rsidP="006E6272">
            <w:pPr>
              <w:rPr>
                <w:b/>
                <w:bCs/>
                <w:color w:val="000000" w:themeColor="text1"/>
              </w:rPr>
            </w:pPr>
            <w:del w:id="77" w:author="Charfeddine Amri" w:date="2024-12-04T13:46:00Z" w16du:dateUtc="2024-12-04T12:46:00Z">
              <w:r w:rsidRPr="00177AC2" w:rsidDel="00D52E09">
                <w:rPr>
                  <w:b/>
                  <w:bCs/>
                  <w:color w:val="000000" w:themeColor="text1"/>
                </w:rPr>
                <w:delText xml:space="preserve">1 à </w:delText>
              </w:r>
            </w:del>
            <w:r w:rsidRPr="00177AC2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1129" w:type="dxa"/>
            <w:vMerge w:val="restart"/>
          </w:tcPr>
          <w:p w14:paraId="19E8461C" w14:textId="77777777" w:rsidR="005A300D" w:rsidRPr="00177AC2" w:rsidRDefault="005A300D" w:rsidP="006E6272">
            <w:pPr>
              <w:rPr>
                <w:b/>
                <w:bCs/>
                <w:color w:val="000000" w:themeColor="text1"/>
              </w:rPr>
            </w:pPr>
          </w:p>
          <w:p w14:paraId="7ED659DD" w14:textId="77777777" w:rsidR="005A300D" w:rsidRPr="00177AC2" w:rsidRDefault="005A300D" w:rsidP="006E6272">
            <w:pPr>
              <w:rPr>
                <w:b/>
                <w:bCs/>
                <w:color w:val="000000" w:themeColor="text1"/>
              </w:rPr>
            </w:pPr>
          </w:p>
          <w:p w14:paraId="00426E3F" w14:textId="77777777" w:rsidR="005A300D" w:rsidRPr="00177AC2" w:rsidRDefault="005A300D" w:rsidP="006E6272">
            <w:pPr>
              <w:rPr>
                <w:b/>
                <w:bCs/>
                <w:color w:val="000000" w:themeColor="text1"/>
              </w:rPr>
            </w:pPr>
          </w:p>
          <w:p w14:paraId="0F8C1D37" w14:textId="77777777" w:rsidR="005A300D" w:rsidRPr="00177AC2" w:rsidRDefault="000B3438" w:rsidP="006E6272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2</w:t>
            </w:r>
          </w:p>
        </w:tc>
      </w:tr>
      <w:tr w:rsidR="00177AC2" w:rsidRPr="00177AC2" w14:paraId="6BDD9CAC" w14:textId="77777777" w:rsidTr="00AC71BA">
        <w:tc>
          <w:tcPr>
            <w:tcW w:w="6941" w:type="dxa"/>
          </w:tcPr>
          <w:p w14:paraId="5522AF1B" w14:textId="76555F41" w:rsidR="005A300D" w:rsidRPr="00177AC2" w:rsidRDefault="005A300D" w:rsidP="006E6272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Production (validation des questions de résidanat</w:t>
            </w:r>
            <w:del w:id="78" w:author="Charfeddine Amri" w:date="2024-12-04T13:47:00Z" w16du:dateUtc="2024-12-04T12:47:00Z">
              <w:r w:rsidRPr="00177AC2" w:rsidDel="00D52E09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delText>, objectifs de résidanat</w:delText>
              </w:r>
            </w:del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)</w:t>
            </w:r>
          </w:p>
          <w:p w14:paraId="2EA47E53" w14:textId="77777777" w:rsidR="005A300D" w:rsidRPr="00177AC2" w:rsidRDefault="005A300D" w:rsidP="006E6272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992" w:type="dxa"/>
          </w:tcPr>
          <w:p w14:paraId="778F0832" w14:textId="77777777" w:rsidR="005A300D" w:rsidRPr="00177AC2" w:rsidRDefault="005A300D" w:rsidP="006E6272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1129" w:type="dxa"/>
            <w:vMerge/>
          </w:tcPr>
          <w:p w14:paraId="453A6265" w14:textId="77777777" w:rsidR="005A300D" w:rsidRPr="00177AC2" w:rsidRDefault="005A300D" w:rsidP="006E6272">
            <w:pPr>
              <w:rPr>
                <w:b/>
                <w:bCs/>
                <w:color w:val="000000" w:themeColor="text1"/>
              </w:rPr>
            </w:pPr>
          </w:p>
        </w:tc>
      </w:tr>
      <w:tr w:rsidR="00177AC2" w:rsidRPr="00177AC2" w14:paraId="7D3D9F3C" w14:textId="77777777" w:rsidTr="00AC71BA">
        <w:tc>
          <w:tcPr>
            <w:tcW w:w="6941" w:type="dxa"/>
          </w:tcPr>
          <w:p w14:paraId="2FD0667A" w14:textId="77777777" w:rsidR="005A300D" w:rsidRPr="00177AC2" w:rsidRDefault="005A300D" w:rsidP="006E6272">
            <w:pPr>
              <w:rPr>
                <w:b/>
                <w:bCs/>
                <w:color w:val="000000" w:themeColor="text1"/>
              </w:rPr>
            </w:pPr>
          </w:p>
          <w:p w14:paraId="68F810B0" w14:textId="680D3A0D" w:rsidR="005A300D" w:rsidRPr="00177AC2" w:rsidRDefault="005A300D" w:rsidP="006E6272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Participation au séminaire</w:t>
            </w:r>
            <w:ins w:id="79" w:author="Charfeddine Amri" w:date="2024-12-04T13:49:00Z" w16du:dateUtc="2024-12-04T12:49:00Z">
              <w:r w:rsidR="00D52E09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t>s</w:t>
              </w:r>
            </w:ins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del w:id="80" w:author="Charfeddine Amri" w:date="2024-12-04T13:49:00Z" w16du:dateUtc="2024-12-04T12:49:00Z">
              <w:r w:rsidRPr="00177AC2" w:rsidDel="00D52E09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delText>pédagogique (en dehors des séminaires de CEC de pédagogie médicale ou CEC numérique ou de simulation,...)</w:delText>
              </w:r>
            </w:del>
            <w:ins w:id="81" w:author="Charfeddine Amri" w:date="2024-12-04T13:49:00Z" w16du:dateUtc="2024-12-04T12:49:00Z">
              <w:r w:rsidR="00D52E09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t>en dehors des CEC</w:t>
              </w:r>
            </w:ins>
          </w:p>
        </w:tc>
        <w:tc>
          <w:tcPr>
            <w:tcW w:w="992" w:type="dxa"/>
          </w:tcPr>
          <w:p w14:paraId="0FA51CE3" w14:textId="77777777" w:rsidR="005A300D" w:rsidRPr="00177AC2" w:rsidRDefault="005A300D" w:rsidP="006E6272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0.5</w:t>
            </w:r>
          </w:p>
        </w:tc>
        <w:tc>
          <w:tcPr>
            <w:tcW w:w="1129" w:type="dxa"/>
            <w:vMerge/>
          </w:tcPr>
          <w:p w14:paraId="4C51E7FC" w14:textId="77777777" w:rsidR="005A300D" w:rsidRPr="00177AC2" w:rsidRDefault="005A300D" w:rsidP="006E6272">
            <w:pPr>
              <w:rPr>
                <w:b/>
                <w:bCs/>
                <w:color w:val="000000" w:themeColor="text1"/>
              </w:rPr>
            </w:pPr>
          </w:p>
        </w:tc>
      </w:tr>
      <w:tr w:rsidR="00177AC2" w:rsidRPr="00177AC2" w14:paraId="1AE7F354" w14:textId="77777777" w:rsidTr="00AC71BA">
        <w:tc>
          <w:tcPr>
            <w:tcW w:w="6941" w:type="dxa"/>
          </w:tcPr>
          <w:p w14:paraId="4012C831" w14:textId="45C6B21F" w:rsidR="006E6272" w:rsidRPr="00177AC2" w:rsidRDefault="005A300D" w:rsidP="006E6272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 xml:space="preserve">Ne sont considérés que les séminaires pédagogiques organisés par les </w:t>
            </w:r>
            <w:del w:id="82" w:author="Charfeddine Amri" w:date="2024-12-04T13:50:00Z" w16du:dateUtc="2024-12-04T12:50:00Z">
              <w:r w:rsidRPr="00177AC2" w:rsidDel="008E6B15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delText>institutions universitaires publiques.</w:delText>
              </w:r>
              <w:r w:rsidR="00A413E5" w:rsidRPr="00177AC2" w:rsidDel="008E6B15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delText xml:space="preserve"> même privé</w:delText>
              </w:r>
            </w:del>
            <w:ins w:id="83" w:author="Charfeddine Amri" w:date="2024-12-04T13:50:00Z" w16du:dateUtc="2024-12-04T12:50:00Z">
              <w:r w:rsidR="008E6B15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t xml:space="preserve">facultés de médecine, </w:t>
              </w:r>
              <w:proofErr w:type="spellStart"/>
              <w:r w:rsidR="008E6B15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t>dentaiure</w:t>
              </w:r>
              <w:proofErr w:type="spellEnd"/>
              <w:r w:rsidR="008E6B15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t xml:space="preserve"> ou </w:t>
              </w:r>
              <w:proofErr w:type="spellStart"/>
              <w:r w:rsidR="008E6B15">
                <w:rPr>
                  <w:rFonts w:ascii="Helvetica" w:hAnsi="Helvetica" w:cs="Helvetica"/>
                  <w:color w:val="000000" w:themeColor="text1"/>
                  <w:sz w:val="20"/>
                  <w:szCs w:val="20"/>
                  <w:shd w:val="clear" w:color="auto" w:fill="FFFFFF"/>
                </w:rPr>
                <w:t>npharmacie</w:t>
              </w:r>
            </w:ins>
            <w:proofErr w:type="spellEnd"/>
          </w:p>
          <w:p w14:paraId="2B96E255" w14:textId="77777777" w:rsidR="005A300D" w:rsidRPr="00177AC2" w:rsidRDefault="005A300D" w:rsidP="006E6272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992" w:type="dxa"/>
          </w:tcPr>
          <w:p w14:paraId="5675AB3F" w14:textId="77777777" w:rsidR="006E6272" w:rsidRPr="00177AC2" w:rsidRDefault="006E6272" w:rsidP="006E6272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29" w:type="dxa"/>
          </w:tcPr>
          <w:p w14:paraId="7B377DF4" w14:textId="77777777" w:rsidR="006E6272" w:rsidRPr="00177AC2" w:rsidRDefault="006E6272" w:rsidP="006E6272">
            <w:pPr>
              <w:rPr>
                <w:b/>
                <w:bCs/>
                <w:color w:val="000000" w:themeColor="text1"/>
              </w:rPr>
            </w:pPr>
          </w:p>
        </w:tc>
      </w:tr>
      <w:tr w:rsidR="00BB3CA5" w:rsidRPr="00177AC2" w14:paraId="05FE9B2F" w14:textId="77777777" w:rsidTr="00AC71BA">
        <w:tc>
          <w:tcPr>
            <w:tcW w:w="9062" w:type="dxa"/>
            <w:gridSpan w:val="3"/>
          </w:tcPr>
          <w:p w14:paraId="4F6E9064" w14:textId="77777777" w:rsidR="00BB3CA5" w:rsidRPr="00177AC2" w:rsidRDefault="00BB3CA5" w:rsidP="006E6272">
            <w:pPr>
              <w:rPr>
                <w:b/>
                <w:bCs/>
                <w:color w:val="000000" w:themeColor="text1"/>
              </w:rPr>
            </w:pPr>
          </w:p>
          <w:p w14:paraId="5FA632FA" w14:textId="77777777" w:rsidR="00BB3CA5" w:rsidRPr="00177AC2" w:rsidRDefault="00BB3CA5" w:rsidP="006E6272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Règle de trois :</w:t>
            </w: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le candidat ayant le maximum d'unités est crédité de la note totale de la rubrique. Pour les autres candidats, on applique la « règle de trois »</w:t>
            </w:r>
          </w:p>
        </w:tc>
      </w:tr>
    </w:tbl>
    <w:p w14:paraId="1393FEF1" w14:textId="77777777" w:rsidR="00BB3CA5" w:rsidRPr="00177AC2" w:rsidRDefault="00BB3CA5" w:rsidP="00BB3CA5">
      <w:pPr>
        <w:rPr>
          <w:b/>
          <w:bCs/>
          <w:color w:val="000000" w:themeColor="text1"/>
        </w:rPr>
      </w:pPr>
    </w:p>
    <w:p w14:paraId="2FA8251D" w14:textId="09DAE640" w:rsidR="00BB3CA5" w:rsidRPr="00177AC2" w:rsidRDefault="00BB3CA5" w:rsidP="00856644">
      <w:pPr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</w:pPr>
      <w:r w:rsidRPr="00177AC2">
        <w:rPr>
          <w:b/>
          <w:bCs/>
          <w:color w:val="000000" w:themeColor="text1"/>
        </w:rPr>
        <w:t xml:space="preserve">D. </w:t>
      </w: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Enseignement universitaire (théorique et pratique (stage) : (</w:t>
      </w:r>
      <w:del w:id="84" w:author="Charfeddine Amri" w:date="2024-12-04T14:08:00Z" w16du:dateUtc="2024-12-04T13:08:00Z">
        <w:r w:rsidR="00856644" w:rsidRPr="00177AC2" w:rsidDel="00372AB0">
          <w:rPr>
            <w:rFonts w:ascii="Helvetica" w:hAnsi="Helvetica" w:cs="Helvetica"/>
            <w:b/>
            <w:bCs/>
            <w:color w:val="000000" w:themeColor="text1"/>
            <w:sz w:val="20"/>
            <w:szCs w:val="20"/>
            <w:shd w:val="clear" w:color="auto" w:fill="FFFFFF"/>
          </w:rPr>
          <w:delText>4</w:delText>
        </w:r>
        <w:r w:rsidRPr="00177AC2" w:rsidDel="00372AB0">
          <w:rPr>
            <w:rFonts w:ascii="Helvetica" w:hAnsi="Helvetica" w:cs="Helvetica"/>
            <w:b/>
            <w:bCs/>
            <w:color w:val="000000" w:themeColor="text1"/>
            <w:sz w:val="20"/>
            <w:szCs w:val="20"/>
            <w:shd w:val="clear" w:color="auto" w:fill="FFFFFF"/>
          </w:rPr>
          <w:delText xml:space="preserve"> </w:delText>
        </w:r>
      </w:del>
      <w:ins w:id="85" w:author="Charfeddine Amri" w:date="2024-12-04T14:08:00Z" w16du:dateUtc="2024-12-04T13:08:00Z">
        <w:r w:rsidR="00372AB0">
          <w:rPr>
            <w:rFonts w:ascii="Helvetica" w:hAnsi="Helvetica" w:cs="Helvetica"/>
            <w:b/>
            <w:bCs/>
            <w:color w:val="000000" w:themeColor="text1"/>
            <w:sz w:val="20"/>
            <w:szCs w:val="20"/>
            <w:shd w:val="clear" w:color="auto" w:fill="FFFFFF"/>
          </w:rPr>
          <w:t>6</w:t>
        </w:r>
        <w:r w:rsidR="00372AB0" w:rsidRPr="00177AC2">
          <w:rPr>
            <w:rFonts w:ascii="Helvetica" w:hAnsi="Helvetica" w:cs="Helvetica"/>
            <w:b/>
            <w:bCs/>
            <w:color w:val="000000" w:themeColor="text1"/>
            <w:sz w:val="20"/>
            <w:szCs w:val="20"/>
            <w:shd w:val="clear" w:color="auto" w:fill="FFFFFF"/>
          </w:rPr>
          <w:t xml:space="preserve"> </w:t>
        </w:r>
      </w:ins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points)</w:t>
      </w:r>
    </w:p>
    <w:p w14:paraId="60A4A0E6" w14:textId="77777777" w:rsidR="005F150C" w:rsidRPr="00177AC2" w:rsidRDefault="005F150C" w:rsidP="00C772A7">
      <w:pPr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(</w:t>
      </w: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Enseignement 1er, 2ème et 3ème cycle (résident)</w:t>
      </w:r>
      <w:r w:rsidR="00C772A7"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 xml:space="preserve"> avec évaluation par les étudiants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7792"/>
        <w:gridCol w:w="1559"/>
        <w:gridCol w:w="992"/>
      </w:tblGrid>
      <w:tr w:rsidR="00177AC2" w:rsidRPr="00177AC2" w14:paraId="05BD8CE6" w14:textId="77777777" w:rsidTr="000122DA">
        <w:tc>
          <w:tcPr>
            <w:tcW w:w="7792" w:type="dxa"/>
          </w:tcPr>
          <w:p w14:paraId="26BD8FD1" w14:textId="77777777" w:rsidR="005F150C" w:rsidRPr="00177AC2" w:rsidRDefault="005F150C" w:rsidP="00C772A7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Nombre d'heures</w:t>
            </w:r>
            <w:r w:rsidR="007D3F42"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C772A7"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ne doit pas intervenir</w:t>
            </w:r>
          </w:p>
        </w:tc>
        <w:tc>
          <w:tcPr>
            <w:tcW w:w="1559" w:type="dxa"/>
          </w:tcPr>
          <w:p w14:paraId="51430CDB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Nbre d’unité / heure</w:t>
            </w:r>
          </w:p>
        </w:tc>
        <w:tc>
          <w:tcPr>
            <w:tcW w:w="992" w:type="dxa"/>
          </w:tcPr>
          <w:p w14:paraId="145115C9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Nbre points</w:t>
            </w:r>
          </w:p>
        </w:tc>
      </w:tr>
      <w:tr w:rsidR="00177AC2" w:rsidRPr="00177AC2" w14:paraId="4337B569" w14:textId="77777777" w:rsidTr="000122DA">
        <w:tc>
          <w:tcPr>
            <w:tcW w:w="7792" w:type="dxa"/>
          </w:tcPr>
          <w:p w14:paraId="53D314F7" w14:textId="77777777" w:rsidR="005F150C" w:rsidRPr="00177AC2" w:rsidRDefault="005F150C" w:rsidP="00BB3CA5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Enseignement théorique 1 cycle, 2è cycle</w:t>
            </w:r>
          </w:p>
          <w:p w14:paraId="63D83786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59" w:type="dxa"/>
          </w:tcPr>
          <w:p w14:paraId="78D6E9D1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992" w:type="dxa"/>
            <w:vMerge w:val="restart"/>
          </w:tcPr>
          <w:p w14:paraId="67D4E478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</w:p>
          <w:p w14:paraId="6D4DBEDC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</w:p>
          <w:p w14:paraId="5A9FF402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</w:p>
          <w:p w14:paraId="4560D4C1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</w:p>
          <w:p w14:paraId="2ECEDCC3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</w:p>
          <w:p w14:paraId="50F7E6DA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</w:p>
          <w:p w14:paraId="51601402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</w:p>
          <w:p w14:paraId="6DEC7042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</w:p>
          <w:p w14:paraId="229B8485" w14:textId="77777777" w:rsidR="005F150C" w:rsidRPr="00177AC2" w:rsidRDefault="000B3438" w:rsidP="00BB3CA5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4</w:t>
            </w:r>
            <w:r w:rsidR="005F150C" w:rsidRPr="00177AC2">
              <w:rPr>
                <w:b/>
                <w:bCs/>
                <w:color w:val="000000" w:themeColor="text1"/>
              </w:rPr>
              <w:t xml:space="preserve"> points</w:t>
            </w:r>
          </w:p>
        </w:tc>
      </w:tr>
      <w:tr w:rsidR="00177AC2" w:rsidRPr="00177AC2" w14:paraId="1D5F0089" w14:textId="77777777" w:rsidTr="000122DA">
        <w:tc>
          <w:tcPr>
            <w:tcW w:w="7792" w:type="dxa"/>
          </w:tcPr>
          <w:p w14:paraId="4B3767D8" w14:textId="77777777" w:rsidR="005F150C" w:rsidRPr="00177AC2" w:rsidRDefault="005F150C" w:rsidP="00BB3CA5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Cours des collèges</w:t>
            </w:r>
          </w:p>
          <w:p w14:paraId="2797961F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59" w:type="dxa"/>
          </w:tcPr>
          <w:p w14:paraId="7D66F621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992" w:type="dxa"/>
            <w:vMerge/>
          </w:tcPr>
          <w:p w14:paraId="71FD4C24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</w:p>
        </w:tc>
      </w:tr>
      <w:tr w:rsidR="00177AC2" w:rsidRPr="00177AC2" w14:paraId="2CD33EF8" w14:textId="77777777" w:rsidTr="000122DA">
        <w:tc>
          <w:tcPr>
            <w:tcW w:w="7792" w:type="dxa"/>
          </w:tcPr>
          <w:p w14:paraId="60A43A32" w14:textId="77777777" w:rsidR="005F150C" w:rsidRPr="00177AC2" w:rsidRDefault="005F150C" w:rsidP="00BB3CA5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Cours thèmes transversaux 3eme cycle</w:t>
            </w:r>
            <w:r w:rsidR="00A413E5"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(à définir)</w:t>
            </w:r>
          </w:p>
          <w:p w14:paraId="1759735F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59" w:type="dxa"/>
          </w:tcPr>
          <w:p w14:paraId="5DABC9DE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992" w:type="dxa"/>
            <w:vMerge/>
          </w:tcPr>
          <w:p w14:paraId="226C38FE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</w:p>
        </w:tc>
      </w:tr>
      <w:tr w:rsidR="00177AC2" w:rsidRPr="00177AC2" w14:paraId="6D6C7BC8" w14:textId="77777777" w:rsidTr="000122DA">
        <w:tc>
          <w:tcPr>
            <w:tcW w:w="7792" w:type="dxa"/>
          </w:tcPr>
          <w:p w14:paraId="3F2369A4" w14:textId="77777777" w:rsidR="005F150C" w:rsidRPr="00177AC2" w:rsidRDefault="005F150C" w:rsidP="00BB3CA5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Enseignement pratique</w:t>
            </w:r>
          </w:p>
          <w:p w14:paraId="4C987F3C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59" w:type="dxa"/>
          </w:tcPr>
          <w:p w14:paraId="115605A7" w14:textId="77777777" w:rsidR="005F150C" w:rsidRPr="00177AC2" w:rsidRDefault="003D4F02" w:rsidP="00BB3CA5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992" w:type="dxa"/>
            <w:vMerge/>
          </w:tcPr>
          <w:p w14:paraId="2C239DE1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</w:p>
        </w:tc>
      </w:tr>
      <w:tr w:rsidR="00177AC2" w:rsidRPr="00177AC2" w14:paraId="46690F91" w14:textId="77777777" w:rsidTr="000122DA">
        <w:tc>
          <w:tcPr>
            <w:tcW w:w="7792" w:type="dxa"/>
          </w:tcPr>
          <w:p w14:paraId="75D58696" w14:textId="77777777" w:rsidR="005F150C" w:rsidRPr="00177AC2" w:rsidRDefault="005F150C" w:rsidP="00BB3CA5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Pour les externes, internes et résidents : TD, TP, encadrement de stage, animation de groupes de formation, simulation, stage</w:t>
            </w:r>
          </w:p>
          <w:p w14:paraId="1B992E18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59" w:type="dxa"/>
          </w:tcPr>
          <w:p w14:paraId="5E89FD19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992" w:type="dxa"/>
            <w:vMerge/>
          </w:tcPr>
          <w:p w14:paraId="6EBF92A1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</w:p>
        </w:tc>
      </w:tr>
      <w:tr w:rsidR="00177AC2" w:rsidRPr="00177AC2" w14:paraId="56D924D4" w14:textId="77777777" w:rsidTr="000122DA">
        <w:tc>
          <w:tcPr>
            <w:tcW w:w="7792" w:type="dxa"/>
          </w:tcPr>
          <w:p w14:paraId="478708DD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Participation </w:t>
            </w:r>
            <w:r w:rsidR="003D4F02"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aux évaluations</w:t>
            </w: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par ECOS (médecin observateur. Patient simulé....)</w:t>
            </w:r>
          </w:p>
        </w:tc>
        <w:tc>
          <w:tcPr>
            <w:tcW w:w="1559" w:type="dxa"/>
          </w:tcPr>
          <w:p w14:paraId="226BE24D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992" w:type="dxa"/>
            <w:vMerge/>
          </w:tcPr>
          <w:p w14:paraId="1FD5598C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</w:p>
        </w:tc>
      </w:tr>
      <w:tr w:rsidR="00177AC2" w:rsidRPr="00177AC2" w14:paraId="27BCE6AC" w14:textId="77777777" w:rsidTr="000122DA">
        <w:tc>
          <w:tcPr>
            <w:tcW w:w="7792" w:type="dxa"/>
          </w:tcPr>
          <w:p w14:paraId="6366B21B" w14:textId="77777777" w:rsidR="005F150C" w:rsidRPr="00177AC2" w:rsidRDefault="005F150C" w:rsidP="00BB3CA5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Organisation et coordination des évaluations par ECOS</w:t>
            </w:r>
          </w:p>
          <w:p w14:paraId="75CB8E85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59" w:type="dxa"/>
          </w:tcPr>
          <w:p w14:paraId="1D2786EB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992" w:type="dxa"/>
            <w:vMerge/>
          </w:tcPr>
          <w:p w14:paraId="106FAFEE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</w:p>
        </w:tc>
      </w:tr>
      <w:tr w:rsidR="00177AC2" w:rsidRPr="00177AC2" w14:paraId="5CA054E1" w14:textId="77777777" w:rsidTr="000122DA">
        <w:tc>
          <w:tcPr>
            <w:tcW w:w="7792" w:type="dxa"/>
          </w:tcPr>
          <w:p w14:paraId="14EA2A94" w14:textId="77777777" w:rsidR="005F150C" w:rsidRPr="00177AC2" w:rsidRDefault="005F150C" w:rsidP="00BB3CA5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Pour les étudiants en licence : Cours, TD, TP, encadrement de stage...</w:t>
            </w:r>
          </w:p>
          <w:p w14:paraId="76703E4A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559" w:type="dxa"/>
          </w:tcPr>
          <w:p w14:paraId="4B128482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92" w:type="dxa"/>
            <w:vMerge/>
          </w:tcPr>
          <w:p w14:paraId="20725129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</w:p>
        </w:tc>
      </w:tr>
      <w:tr w:rsidR="005F150C" w:rsidRPr="00177AC2" w14:paraId="5A844FA3" w14:textId="77777777" w:rsidTr="000122DA">
        <w:tc>
          <w:tcPr>
            <w:tcW w:w="10343" w:type="dxa"/>
            <w:gridSpan w:val="3"/>
          </w:tcPr>
          <w:p w14:paraId="0DE5246B" w14:textId="77777777" w:rsidR="005F150C" w:rsidRPr="00177AC2" w:rsidRDefault="005F150C" w:rsidP="00BB3CA5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Les différents types d'enseignement sont comptabilisés par nombre d'heures quel que soit le type d'enseignement (cours, TD, TP, animation de </w:t>
            </w:r>
            <w:proofErr w:type="gramStart"/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groupes....</w:t>
            </w:r>
            <w:proofErr w:type="gramEnd"/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).</w:t>
            </w: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br/>
            </w: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br/>
            </w:r>
            <w:r w:rsidRPr="00177AC2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Règle de trois</w:t>
            </w: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 :  le candidat ayant le maximum d'unités est crédité de la note totale de la rubrique,</w:t>
            </w:r>
          </w:p>
          <w:p w14:paraId="2AB2C6D5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Pour les autres candidats, on applique la « règle de trois &gt;&gt;</w:t>
            </w:r>
          </w:p>
          <w:p w14:paraId="2782A86E" w14:textId="77777777" w:rsidR="005F150C" w:rsidRPr="00177AC2" w:rsidRDefault="005F150C" w:rsidP="00BB3CA5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20F00B97" w14:textId="77777777" w:rsidR="005F150C" w:rsidRPr="00177AC2" w:rsidRDefault="005F150C" w:rsidP="00BB3CA5">
      <w:pPr>
        <w:rPr>
          <w:b/>
          <w:bCs/>
          <w:color w:val="000000" w:themeColor="text1"/>
        </w:rPr>
      </w:pPr>
    </w:p>
    <w:p w14:paraId="33F95E7F" w14:textId="77777777" w:rsidR="005F150C" w:rsidRPr="00177AC2" w:rsidRDefault="005F150C" w:rsidP="00856644">
      <w:pPr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E. Enseignement post-universitaire : (</w:t>
      </w:r>
      <w:r w:rsidR="00856644"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6</w:t>
      </w: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418"/>
        <w:gridCol w:w="1270"/>
      </w:tblGrid>
      <w:tr w:rsidR="00177AC2" w:rsidRPr="00177AC2" w14:paraId="4825EF89" w14:textId="77777777" w:rsidTr="00D5259C">
        <w:tc>
          <w:tcPr>
            <w:tcW w:w="6374" w:type="dxa"/>
          </w:tcPr>
          <w:p w14:paraId="00AB0249" w14:textId="77777777" w:rsidR="005F150C" w:rsidRPr="00177AC2" w:rsidRDefault="005F150C" w:rsidP="005F150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418" w:type="dxa"/>
          </w:tcPr>
          <w:p w14:paraId="3B835D52" w14:textId="77777777" w:rsidR="005F150C" w:rsidRPr="00177AC2" w:rsidRDefault="005F150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 xml:space="preserve">Unités </w:t>
            </w:r>
          </w:p>
        </w:tc>
        <w:tc>
          <w:tcPr>
            <w:tcW w:w="1270" w:type="dxa"/>
          </w:tcPr>
          <w:p w14:paraId="399FF279" w14:textId="77777777" w:rsidR="005F150C" w:rsidRPr="00177AC2" w:rsidRDefault="005F150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 xml:space="preserve">Points </w:t>
            </w:r>
          </w:p>
        </w:tc>
      </w:tr>
      <w:tr w:rsidR="00177AC2" w:rsidRPr="00177AC2" w14:paraId="2D8CA284" w14:textId="77777777" w:rsidTr="00D5259C">
        <w:tc>
          <w:tcPr>
            <w:tcW w:w="6374" w:type="dxa"/>
          </w:tcPr>
          <w:p w14:paraId="726343F7" w14:textId="77777777" w:rsidR="00D5259C" w:rsidRPr="00177AC2" w:rsidRDefault="00D5259C" w:rsidP="005F150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Conférence internationales, nationales et locales (seul le 1 orateur est pris en considération)</w:t>
            </w:r>
          </w:p>
          <w:p w14:paraId="65335BD4" w14:textId="77777777" w:rsidR="00D5259C" w:rsidRPr="00177AC2" w:rsidRDefault="00D5259C" w:rsidP="005F150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418" w:type="dxa"/>
          </w:tcPr>
          <w:p w14:paraId="7E56D304" w14:textId="77777777" w:rsidR="00D5259C" w:rsidRPr="00177AC2" w:rsidRDefault="00D5259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1  à 4</w:t>
            </w:r>
          </w:p>
        </w:tc>
        <w:tc>
          <w:tcPr>
            <w:tcW w:w="1270" w:type="dxa"/>
            <w:vMerge w:val="restart"/>
          </w:tcPr>
          <w:p w14:paraId="63EA3C15" w14:textId="77777777" w:rsidR="00D5259C" w:rsidRPr="00177AC2" w:rsidRDefault="00D5259C" w:rsidP="005F150C">
            <w:pPr>
              <w:rPr>
                <w:b/>
                <w:bCs/>
                <w:color w:val="000000" w:themeColor="text1"/>
              </w:rPr>
            </w:pPr>
          </w:p>
          <w:p w14:paraId="2C0FE698" w14:textId="77777777" w:rsidR="00D5259C" w:rsidRPr="00177AC2" w:rsidRDefault="00D5259C" w:rsidP="005F150C">
            <w:pPr>
              <w:rPr>
                <w:b/>
                <w:bCs/>
                <w:color w:val="000000" w:themeColor="text1"/>
              </w:rPr>
            </w:pPr>
          </w:p>
          <w:p w14:paraId="790E1D72" w14:textId="77777777" w:rsidR="00D5259C" w:rsidRPr="00177AC2" w:rsidRDefault="000B3438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6</w:t>
            </w:r>
            <w:r w:rsidR="00A413E5" w:rsidRPr="00177AC2">
              <w:rPr>
                <w:b/>
                <w:bCs/>
                <w:color w:val="000000" w:themeColor="text1"/>
              </w:rPr>
              <w:t xml:space="preserve"> </w:t>
            </w:r>
            <w:r w:rsidR="00D5259C" w:rsidRPr="00177AC2">
              <w:rPr>
                <w:b/>
                <w:bCs/>
                <w:color w:val="000000" w:themeColor="text1"/>
              </w:rPr>
              <w:t>points</w:t>
            </w:r>
          </w:p>
        </w:tc>
      </w:tr>
      <w:tr w:rsidR="00177AC2" w:rsidRPr="00177AC2" w14:paraId="75D143C7" w14:textId="77777777" w:rsidTr="00D5259C">
        <w:tc>
          <w:tcPr>
            <w:tcW w:w="6374" w:type="dxa"/>
          </w:tcPr>
          <w:p w14:paraId="07435E6D" w14:textId="77777777" w:rsidR="00D5259C" w:rsidRPr="00177AC2" w:rsidRDefault="00D5259C" w:rsidP="005F150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Présentation d'EPU dans le cadre de la FMC, mastère de recherche, mastère professionnel, CEC, diplôme universitaire ou équivalent </w:t>
            </w:r>
          </w:p>
          <w:p w14:paraId="3E8A1F1D" w14:textId="77777777" w:rsidR="00D5259C" w:rsidRPr="00177AC2" w:rsidRDefault="00D5259C" w:rsidP="005F150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418" w:type="dxa"/>
          </w:tcPr>
          <w:p w14:paraId="53D8791F" w14:textId="77777777" w:rsidR="00D5259C" w:rsidRPr="00177AC2" w:rsidRDefault="00D5259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270" w:type="dxa"/>
            <w:vMerge/>
          </w:tcPr>
          <w:p w14:paraId="32AB6F15" w14:textId="77777777" w:rsidR="00D5259C" w:rsidRPr="00177AC2" w:rsidRDefault="00D5259C" w:rsidP="005F150C">
            <w:pPr>
              <w:rPr>
                <w:b/>
                <w:bCs/>
                <w:color w:val="000000" w:themeColor="text1"/>
              </w:rPr>
            </w:pPr>
          </w:p>
        </w:tc>
      </w:tr>
      <w:tr w:rsidR="00177AC2" w:rsidRPr="00177AC2" w14:paraId="2E409E54" w14:textId="77777777" w:rsidTr="00D5259C">
        <w:tc>
          <w:tcPr>
            <w:tcW w:w="6374" w:type="dxa"/>
          </w:tcPr>
          <w:p w14:paraId="7822309C" w14:textId="77777777" w:rsidR="00D5259C" w:rsidRPr="00177AC2" w:rsidRDefault="00D5259C" w:rsidP="005F150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Organisation de manifestations internationales, nationales et locales, journées scientifiques, séminaires scientifiques (présidents, membre du comité scientifique,...)</w:t>
            </w:r>
            <w:r w:rsidR="00AC71BA"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856644"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avec bilan d’activité et impact</w:t>
            </w:r>
          </w:p>
          <w:p w14:paraId="52AFD286" w14:textId="77777777" w:rsidR="00D5259C" w:rsidRPr="00177AC2" w:rsidRDefault="00D5259C" w:rsidP="005F150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418" w:type="dxa"/>
          </w:tcPr>
          <w:p w14:paraId="3E2C3047" w14:textId="77777777" w:rsidR="00D5259C" w:rsidRPr="00177AC2" w:rsidRDefault="00D5259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3 à 6</w:t>
            </w:r>
          </w:p>
        </w:tc>
        <w:tc>
          <w:tcPr>
            <w:tcW w:w="1270" w:type="dxa"/>
            <w:vMerge/>
          </w:tcPr>
          <w:p w14:paraId="4044E637" w14:textId="77777777" w:rsidR="00D5259C" w:rsidRPr="00177AC2" w:rsidRDefault="00D5259C" w:rsidP="005F150C">
            <w:pPr>
              <w:rPr>
                <w:b/>
                <w:bCs/>
                <w:color w:val="000000" w:themeColor="text1"/>
              </w:rPr>
            </w:pPr>
          </w:p>
        </w:tc>
      </w:tr>
      <w:tr w:rsidR="00177AC2" w:rsidRPr="00177AC2" w14:paraId="7943346C" w14:textId="77777777" w:rsidTr="00A413E5">
        <w:tc>
          <w:tcPr>
            <w:tcW w:w="9062" w:type="dxa"/>
            <w:gridSpan w:val="3"/>
          </w:tcPr>
          <w:p w14:paraId="0006C7E6" w14:textId="77777777" w:rsidR="00D5259C" w:rsidRPr="00177AC2" w:rsidRDefault="00D5259C" w:rsidP="005F150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Ne sont pris en considération que les EPU réalisés sous l'égide des facultés, en partenariat avec les universités, les ministères, les directions régionales, les sociétés savantes.</w:t>
            </w:r>
          </w:p>
          <w:p w14:paraId="1F2F6BB1" w14:textId="77777777" w:rsidR="00D5259C" w:rsidRPr="00177AC2" w:rsidRDefault="00D5259C" w:rsidP="005F150C">
            <w:pPr>
              <w:rPr>
                <w:b/>
                <w:bCs/>
                <w:color w:val="000000" w:themeColor="text1"/>
              </w:rPr>
            </w:pPr>
          </w:p>
        </w:tc>
      </w:tr>
      <w:tr w:rsidR="00D5259C" w:rsidRPr="00177AC2" w14:paraId="06EEF248" w14:textId="77777777" w:rsidTr="00A413E5">
        <w:tc>
          <w:tcPr>
            <w:tcW w:w="9062" w:type="dxa"/>
            <w:gridSpan w:val="3"/>
          </w:tcPr>
          <w:p w14:paraId="223F19E2" w14:textId="77777777" w:rsidR="00D5259C" w:rsidRPr="00177AC2" w:rsidRDefault="00D5259C" w:rsidP="005F150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Règle de trois</w:t>
            </w: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: le candidat ayant le maximum d'unités est crédité de la note totale de la rubrique, pour les autres candidats, on applique la « règle de trois »</w:t>
            </w:r>
          </w:p>
          <w:p w14:paraId="69D0B64F" w14:textId="77777777" w:rsidR="00D5259C" w:rsidRPr="00177AC2" w:rsidRDefault="00D5259C" w:rsidP="005F150C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17D1781E" w14:textId="77777777" w:rsidR="000122DA" w:rsidRPr="00177AC2" w:rsidRDefault="000122DA" w:rsidP="005F150C">
      <w:pPr>
        <w:rPr>
          <w:b/>
          <w:bCs/>
          <w:color w:val="000000" w:themeColor="text1"/>
        </w:rPr>
      </w:pPr>
    </w:p>
    <w:p w14:paraId="59F9E712" w14:textId="77777777" w:rsidR="000122DA" w:rsidRPr="00177AC2" w:rsidRDefault="000122DA" w:rsidP="005F150C">
      <w:pPr>
        <w:rPr>
          <w:b/>
          <w:bCs/>
          <w:color w:val="000000" w:themeColor="text1"/>
        </w:rPr>
      </w:pPr>
    </w:p>
    <w:p w14:paraId="63228503" w14:textId="137428F6" w:rsidR="00D5259C" w:rsidRPr="00177AC2" w:rsidRDefault="00D5259C" w:rsidP="00347976">
      <w:pPr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  <w:shd w:val="clear" w:color="auto" w:fill="FFFFFF"/>
        </w:rPr>
      </w:pP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  <w:shd w:val="clear" w:color="auto" w:fill="FFFFFF"/>
        </w:rPr>
        <w:t>V. RESPONSABILITES UNIVER</w:t>
      </w:r>
      <w:r w:rsidR="00B46CAB"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  <w:shd w:val="clear" w:color="auto" w:fill="FFFFFF"/>
        </w:rPr>
        <w:t xml:space="preserve">SITAIRES ET HOSPITALIERES : </w:t>
      </w: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  <w:shd w:val="clear" w:color="auto" w:fill="FFFFFF"/>
        </w:rPr>
        <w:t xml:space="preserve"> </w:t>
      </w:r>
      <w:del w:id="86" w:author="Charfeddine Amri" w:date="2024-12-04T14:09:00Z" w16du:dateUtc="2024-12-04T13:09:00Z">
        <w:r w:rsidR="00347976" w:rsidRPr="00177AC2" w:rsidDel="00372AB0">
          <w:rPr>
            <w:rFonts w:ascii="Helvetica" w:hAnsi="Helvetica" w:cs="Helvetica"/>
            <w:b/>
            <w:bCs/>
            <w:color w:val="000000" w:themeColor="text1"/>
            <w:sz w:val="20"/>
            <w:szCs w:val="20"/>
            <w:u w:val="single"/>
            <w:shd w:val="clear" w:color="auto" w:fill="FFFFFF"/>
          </w:rPr>
          <w:delText>25</w:delText>
        </w:r>
        <w:r w:rsidRPr="00177AC2" w:rsidDel="00372AB0">
          <w:rPr>
            <w:rFonts w:ascii="Helvetica" w:hAnsi="Helvetica" w:cs="Helvetica"/>
            <w:b/>
            <w:bCs/>
            <w:color w:val="000000" w:themeColor="text1"/>
            <w:sz w:val="20"/>
            <w:szCs w:val="20"/>
            <w:u w:val="single"/>
            <w:shd w:val="clear" w:color="auto" w:fill="FFFFFF"/>
          </w:rPr>
          <w:delText xml:space="preserve"> </w:delText>
        </w:r>
      </w:del>
      <w:ins w:id="87" w:author="Charfeddine Amri" w:date="2024-12-04T14:09:00Z" w16du:dateUtc="2024-12-04T13:09:00Z">
        <w:r w:rsidR="00372AB0" w:rsidRPr="00177AC2">
          <w:rPr>
            <w:rFonts w:ascii="Helvetica" w:hAnsi="Helvetica" w:cs="Helvetica"/>
            <w:b/>
            <w:bCs/>
            <w:color w:val="000000" w:themeColor="text1"/>
            <w:sz w:val="20"/>
            <w:szCs w:val="20"/>
            <w:u w:val="single"/>
            <w:shd w:val="clear" w:color="auto" w:fill="FFFFFF"/>
          </w:rPr>
          <w:t>2</w:t>
        </w:r>
        <w:r w:rsidR="00372AB0">
          <w:rPr>
            <w:rFonts w:ascii="Helvetica" w:hAnsi="Helvetica" w:cs="Helvetica"/>
            <w:b/>
            <w:bCs/>
            <w:color w:val="000000" w:themeColor="text1"/>
            <w:sz w:val="20"/>
            <w:szCs w:val="20"/>
            <w:u w:val="single"/>
            <w:shd w:val="clear" w:color="auto" w:fill="FFFFFF"/>
          </w:rPr>
          <w:t>0</w:t>
        </w:r>
        <w:r w:rsidR="00372AB0" w:rsidRPr="00177AC2">
          <w:rPr>
            <w:rFonts w:ascii="Helvetica" w:hAnsi="Helvetica" w:cs="Helvetica"/>
            <w:b/>
            <w:bCs/>
            <w:color w:val="000000" w:themeColor="text1"/>
            <w:sz w:val="20"/>
            <w:szCs w:val="20"/>
            <w:u w:val="single"/>
            <w:shd w:val="clear" w:color="auto" w:fill="FFFFFF"/>
          </w:rPr>
          <w:t xml:space="preserve"> </w:t>
        </w:r>
      </w:ins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  <w:shd w:val="clear" w:color="auto" w:fill="FFFFFF"/>
        </w:rPr>
        <w:t>points</w:t>
      </w:r>
    </w:p>
    <w:p w14:paraId="3E55BE60" w14:textId="77777777" w:rsidR="00D5259C" w:rsidRPr="00177AC2" w:rsidRDefault="00D5259C" w:rsidP="005F150C">
      <w:pPr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7A752D22" w14:textId="77777777" w:rsidR="00D5259C" w:rsidRPr="00177AC2" w:rsidRDefault="00D5259C" w:rsidP="005F150C">
      <w:pPr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 xml:space="preserve">Contenu et critères de cotation selon le tableau ci-après : </w:t>
      </w: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</w:rPr>
        <w:br/>
      </w:r>
      <w:r w:rsidRPr="00177AC2">
        <w:rPr>
          <w:rFonts w:ascii="Helvetica" w:hAnsi="Helvetica" w:cs="Helvetica"/>
          <w:color w:val="000000" w:themeColor="text1"/>
          <w:sz w:val="20"/>
          <w:szCs w:val="20"/>
        </w:rPr>
        <w:br/>
      </w: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Pas de règle de trois</w:t>
      </w:r>
    </w:p>
    <w:p w14:paraId="7C515D65" w14:textId="77777777" w:rsidR="00D5259C" w:rsidRPr="00177AC2" w:rsidRDefault="00D5259C" w:rsidP="005F150C">
      <w:pPr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8217"/>
        <w:gridCol w:w="1701"/>
      </w:tblGrid>
      <w:tr w:rsidR="00177AC2" w:rsidRPr="00177AC2" w14:paraId="2D57FCB4" w14:textId="77777777" w:rsidTr="00D5259C">
        <w:tc>
          <w:tcPr>
            <w:tcW w:w="8217" w:type="dxa"/>
          </w:tcPr>
          <w:p w14:paraId="5878E90C" w14:textId="77777777" w:rsidR="00D5259C" w:rsidRPr="00177AC2" w:rsidRDefault="00D5259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A-RESPONSABILITES UNIVERSITAIRES</w:t>
            </w:r>
          </w:p>
        </w:tc>
        <w:tc>
          <w:tcPr>
            <w:tcW w:w="1701" w:type="dxa"/>
          </w:tcPr>
          <w:p w14:paraId="319146DB" w14:textId="1A151430" w:rsidR="00D5259C" w:rsidRPr="00177AC2" w:rsidRDefault="00D5259C" w:rsidP="00292255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 xml:space="preserve">  </w:t>
            </w:r>
            <w:del w:id="88" w:author="Charfeddine Amri" w:date="2024-12-04T14:11:00Z" w16du:dateUtc="2024-12-04T13:11:00Z">
              <w:r w:rsidRPr="00177AC2" w:rsidDel="00996005">
                <w:rPr>
                  <w:b/>
                  <w:bCs/>
                  <w:color w:val="000000" w:themeColor="text1"/>
                </w:rPr>
                <w:delText xml:space="preserve"> </w:delText>
              </w:r>
              <w:r w:rsidR="00292255" w:rsidRPr="00177AC2" w:rsidDel="00996005">
                <w:rPr>
                  <w:b/>
                  <w:bCs/>
                  <w:color w:val="000000" w:themeColor="text1"/>
                </w:rPr>
                <w:delText>9</w:delText>
              </w:r>
            </w:del>
            <w:proofErr w:type="gramStart"/>
            <w:ins w:id="89" w:author="Charfeddine Amri" w:date="2024-12-04T14:11:00Z" w16du:dateUtc="2024-12-04T13:11:00Z">
              <w:r w:rsidR="00996005">
                <w:rPr>
                  <w:b/>
                  <w:bCs/>
                  <w:color w:val="000000" w:themeColor="text1"/>
                </w:rPr>
                <w:t xml:space="preserve">8 </w:t>
              </w:r>
            </w:ins>
            <w:r w:rsidR="00B46CAB" w:rsidRPr="00177AC2">
              <w:rPr>
                <w:b/>
                <w:bCs/>
                <w:color w:val="000000" w:themeColor="text1"/>
              </w:rPr>
              <w:t xml:space="preserve"> </w:t>
            </w:r>
            <w:r w:rsidRPr="00177AC2">
              <w:rPr>
                <w:b/>
                <w:bCs/>
                <w:color w:val="000000" w:themeColor="text1"/>
              </w:rPr>
              <w:t>points</w:t>
            </w:r>
            <w:proofErr w:type="gramEnd"/>
          </w:p>
        </w:tc>
      </w:tr>
      <w:tr w:rsidR="00177AC2" w:rsidRPr="00177AC2" w14:paraId="54A36CEF" w14:textId="77777777" w:rsidTr="00D5259C">
        <w:tc>
          <w:tcPr>
            <w:tcW w:w="8217" w:type="dxa"/>
          </w:tcPr>
          <w:p w14:paraId="23864143" w14:textId="77777777" w:rsidR="00D5259C" w:rsidRPr="00177AC2" w:rsidRDefault="00D5259C" w:rsidP="00D5259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701" w:type="dxa"/>
          </w:tcPr>
          <w:p w14:paraId="70825FD5" w14:textId="77777777" w:rsidR="00D5259C" w:rsidRPr="00177AC2" w:rsidRDefault="00D5259C" w:rsidP="005F150C">
            <w:pPr>
              <w:rPr>
                <w:b/>
                <w:bCs/>
                <w:color w:val="000000" w:themeColor="text1"/>
              </w:rPr>
            </w:pPr>
          </w:p>
        </w:tc>
      </w:tr>
      <w:tr w:rsidR="00177AC2" w:rsidRPr="00177AC2" w14:paraId="724951F0" w14:textId="77777777" w:rsidTr="00D5259C">
        <w:tc>
          <w:tcPr>
            <w:tcW w:w="8217" w:type="dxa"/>
          </w:tcPr>
          <w:p w14:paraId="1C96DEB9" w14:textId="77777777" w:rsidR="00D5259C" w:rsidRPr="00177AC2" w:rsidRDefault="00D5259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2- Directeur des études ou directeur des stages (Fac. Med.)</w:t>
            </w:r>
          </w:p>
        </w:tc>
        <w:tc>
          <w:tcPr>
            <w:tcW w:w="1701" w:type="dxa"/>
          </w:tcPr>
          <w:p w14:paraId="62EB2723" w14:textId="77777777" w:rsidR="00D5259C" w:rsidRPr="00177AC2" w:rsidRDefault="00B46CAB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8 u</w:t>
            </w:r>
          </w:p>
        </w:tc>
      </w:tr>
      <w:tr w:rsidR="00177AC2" w:rsidRPr="00177AC2" w14:paraId="1DA8A44F" w14:textId="77777777" w:rsidTr="00D5259C">
        <w:tc>
          <w:tcPr>
            <w:tcW w:w="8217" w:type="dxa"/>
          </w:tcPr>
          <w:p w14:paraId="01D9576E" w14:textId="77777777" w:rsidR="00D5259C" w:rsidRPr="00177AC2" w:rsidRDefault="00D5259C" w:rsidP="00D5259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4- Directeur de département (Fac. Med.)</w:t>
            </w:r>
          </w:p>
        </w:tc>
        <w:tc>
          <w:tcPr>
            <w:tcW w:w="1701" w:type="dxa"/>
          </w:tcPr>
          <w:p w14:paraId="09FBD861" w14:textId="77777777" w:rsidR="00D5259C" w:rsidRPr="00177AC2" w:rsidRDefault="00AC71BA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5</w:t>
            </w:r>
            <w:r w:rsidR="00B46CAB" w:rsidRPr="00177AC2">
              <w:rPr>
                <w:b/>
                <w:bCs/>
                <w:color w:val="000000" w:themeColor="text1"/>
              </w:rPr>
              <w:t xml:space="preserve"> u</w:t>
            </w:r>
          </w:p>
        </w:tc>
      </w:tr>
      <w:tr w:rsidR="00177AC2" w:rsidRPr="00177AC2" w14:paraId="1CDCA9FD" w14:textId="77777777" w:rsidTr="00D5259C">
        <w:tc>
          <w:tcPr>
            <w:tcW w:w="8217" w:type="dxa"/>
          </w:tcPr>
          <w:p w14:paraId="69B43577" w14:textId="77777777" w:rsidR="00D5259C" w:rsidRPr="00177AC2" w:rsidRDefault="00D5259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5- Coordinateur de Section ou d'enseignement (Fac. Med.)</w:t>
            </w:r>
          </w:p>
        </w:tc>
        <w:tc>
          <w:tcPr>
            <w:tcW w:w="1701" w:type="dxa"/>
          </w:tcPr>
          <w:p w14:paraId="417411D3" w14:textId="77777777" w:rsidR="00D5259C" w:rsidRPr="00177AC2" w:rsidRDefault="00C55D6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2</w:t>
            </w:r>
          </w:p>
        </w:tc>
      </w:tr>
      <w:tr w:rsidR="00177AC2" w:rsidRPr="00177AC2" w14:paraId="5C83B33A" w14:textId="77777777" w:rsidTr="00D5259C">
        <w:tc>
          <w:tcPr>
            <w:tcW w:w="8217" w:type="dxa"/>
          </w:tcPr>
          <w:p w14:paraId="58721CAF" w14:textId="77777777" w:rsidR="00D5259C" w:rsidRPr="00177AC2" w:rsidRDefault="00D5259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9- Coordinateur de stage ou de pôle de stage ou encadrant référent</w:t>
            </w:r>
          </w:p>
        </w:tc>
        <w:tc>
          <w:tcPr>
            <w:tcW w:w="1701" w:type="dxa"/>
          </w:tcPr>
          <w:p w14:paraId="2CC3543F" w14:textId="77777777" w:rsidR="00D5259C" w:rsidRPr="00177AC2" w:rsidRDefault="00B46CAB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2</w:t>
            </w:r>
          </w:p>
        </w:tc>
      </w:tr>
      <w:tr w:rsidR="00177AC2" w:rsidRPr="00177AC2" w14:paraId="7F289AD0" w14:textId="77777777" w:rsidTr="00D5259C">
        <w:tc>
          <w:tcPr>
            <w:tcW w:w="8217" w:type="dxa"/>
          </w:tcPr>
          <w:p w14:paraId="437F96B4" w14:textId="77777777" w:rsidR="00D5259C" w:rsidRPr="00177AC2" w:rsidRDefault="00C55D6C" w:rsidP="00C55D6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10-Maître de stage </w:t>
            </w:r>
          </w:p>
        </w:tc>
        <w:tc>
          <w:tcPr>
            <w:tcW w:w="1701" w:type="dxa"/>
          </w:tcPr>
          <w:p w14:paraId="10C5610B" w14:textId="77777777" w:rsidR="00D5259C" w:rsidRPr="00177AC2" w:rsidRDefault="00C55D6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2</w:t>
            </w:r>
          </w:p>
        </w:tc>
      </w:tr>
      <w:tr w:rsidR="00177AC2" w:rsidRPr="00177AC2" w14:paraId="788BDFB9" w14:textId="77777777" w:rsidTr="00D5259C">
        <w:tc>
          <w:tcPr>
            <w:tcW w:w="8217" w:type="dxa"/>
          </w:tcPr>
          <w:p w14:paraId="53C82A21" w14:textId="77777777" w:rsidR="00D5259C" w:rsidRPr="00177AC2" w:rsidRDefault="00C55D6C" w:rsidP="00C55D6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11-Coordinateur de Mastère de recherche, de </w:t>
            </w:r>
            <w:proofErr w:type="spellStart"/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mastère</w:t>
            </w:r>
            <w:proofErr w:type="spellEnd"/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professionnel, de CEC ou DU</w:t>
            </w:r>
          </w:p>
        </w:tc>
        <w:tc>
          <w:tcPr>
            <w:tcW w:w="1701" w:type="dxa"/>
          </w:tcPr>
          <w:p w14:paraId="41050489" w14:textId="77777777" w:rsidR="00D5259C" w:rsidRPr="00177AC2" w:rsidRDefault="00C55D6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 xml:space="preserve">1 à 3 </w:t>
            </w:r>
          </w:p>
        </w:tc>
      </w:tr>
      <w:tr w:rsidR="00177AC2" w:rsidRPr="00177AC2" w14:paraId="0C9F72E5" w14:textId="77777777" w:rsidTr="00D5259C">
        <w:tc>
          <w:tcPr>
            <w:tcW w:w="8217" w:type="dxa"/>
          </w:tcPr>
          <w:p w14:paraId="2912A1E3" w14:textId="77777777" w:rsidR="00D5259C" w:rsidRPr="00177AC2" w:rsidRDefault="00C55D6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12-Membre de comité de pilotage ou coordinateur de module</w:t>
            </w:r>
          </w:p>
        </w:tc>
        <w:tc>
          <w:tcPr>
            <w:tcW w:w="1701" w:type="dxa"/>
          </w:tcPr>
          <w:p w14:paraId="4AD947AC" w14:textId="77777777" w:rsidR="00D5259C" w:rsidRPr="00177AC2" w:rsidRDefault="00C55D6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0.5</w:t>
            </w:r>
          </w:p>
        </w:tc>
      </w:tr>
      <w:tr w:rsidR="00177AC2" w:rsidRPr="00177AC2" w14:paraId="47A7D0B3" w14:textId="77777777" w:rsidTr="00D5259C">
        <w:tc>
          <w:tcPr>
            <w:tcW w:w="8217" w:type="dxa"/>
          </w:tcPr>
          <w:p w14:paraId="5C0773C3" w14:textId="77777777" w:rsidR="00D5259C" w:rsidRPr="00177AC2" w:rsidRDefault="00A413E5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 xml:space="preserve">Responsable de </w:t>
            </w:r>
            <w:proofErr w:type="spellStart"/>
            <w:proofErr w:type="gramStart"/>
            <w:r w:rsidRPr="00177AC2">
              <w:rPr>
                <w:b/>
                <w:bCs/>
                <w:color w:val="000000" w:themeColor="text1"/>
              </w:rPr>
              <w:t>programme,président</w:t>
            </w:r>
            <w:proofErr w:type="spellEnd"/>
            <w:proofErr w:type="gramEnd"/>
            <w:r w:rsidRPr="00177AC2">
              <w:rPr>
                <w:b/>
                <w:bCs/>
                <w:color w:val="000000" w:themeColor="text1"/>
              </w:rPr>
              <w:t xml:space="preserve"> de comité..(</w:t>
            </w:r>
            <w:r w:rsidR="0069047D" w:rsidRPr="00177AC2">
              <w:rPr>
                <w:b/>
                <w:bCs/>
                <w:color w:val="000000" w:themeColor="text1"/>
              </w:rPr>
              <w:t xml:space="preserve">fournir </w:t>
            </w:r>
            <w:r w:rsidRPr="00177AC2">
              <w:rPr>
                <w:b/>
                <w:bCs/>
                <w:color w:val="000000" w:themeColor="text1"/>
              </w:rPr>
              <w:t>rapport des activités)</w:t>
            </w:r>
          </w:p>
        </w:tc>
        <w:tc>
          <w:tcPr>
            <w:tcW w:w="1701" w:type="dxa"/>
          </w:tcPr>
          <w:p w14:paraId="24F0DF00" w14:textId="77777777" w:rsidR="00D5259C" w:rsidRPr="00177AC2" w:rsidRDefault="00D5259C" w:rsidP="005F150C">
            <w:pPr>
              <w:rPr>
                <w:b/>
                <w:bCs/>
                <w:color w:val="000000" w:themeColor="text1"/>
              </w:rPr>
            </w:pPr>
          </w:p>
        </w:tc>
      </w:tr>
      <w:tr w:rsidR="00177AC2" w:rsidRPr="00177AC2" w14:paraId="63E6C2F3" w14:textId="77777777" w:rsidTr="00D5259C">
        <w:tc>
          <w:tcPr>
            <w:tcW w:w="8217" w:type="dxa"/>
          </w:tcPr>
          <w:p w14:paraId="0BFE4ABB" w14:textId="77777777" w:rsidR="00D5259C" w:rsidRPr="00177AC2" w:rsidRDefault="00C55D6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Maximum: 4 points</w:t>
            </w: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pour les items suivants : </w:t>
            </w:r>
          </w:p>
        </w:tc>
        <w:tc>
          <w:tcPr>
            <w:tcW w:w="1701" w:type="dxa"/>
          </w:tcPr>
          <w:p w14:paraId="3585AA65" w14:textId="77777777" w:rsidR="00D5259C" w:rsidRPr="00177AC2" w:rsidRDefault="00D5259C" w:rsidP="005F150C">
            <w:pPr>
              <w:rPr>
                <w:b/>
                <w:bCs/>
                <w:color w:val="000000" w:themeColor="text1"/>
              </w:rPr>
            </w:pPr>
          </w:p>
        </w:tc>
      </w:tr>
      <w:tr w:rsidR="00177AC2" w:rsidRPr="00177AC2" w14:paraId="3B37B038" w14:textId="77777777" w:rsidTr="00D5259C">
        <w:tc>
          <w:tcPr>
            <w:tcW w:w="8217" w:type="dxa"/>
          </w:tcPr>
          <w:p w14:paraId="26D1D173" w14:textId="77777777" w:rsidR="00C55D6C" w:rsidRPr="00177AC2" w:rsidRDefault="00C55D6C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1- Président de comité de Faculté de médecine ou Université </w:t>
            </w:r>
          </w:p>
        </w:tc>
        <w:tc>
          <w:tcPr>
            <w:tcW w:w="1701" w:type="dxa"/>
          </w:tcPr>
          <w:p w14:paraId="5A5CF534" w14:textId="77777777" w:rsidR="00C55D6C" w:rsidRPr="00177AC2" w:rsidRDefault="00C55D6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1</w:t>
            </w:r>
          </w:p>
        </w:tc>
      </w:tr>
      <w:tr w:rsidR="00177AC2" w:rsidRPr="00177AC2" w14:paraId="229A6CA4" w14:textId="77777777" w:rsidTr="00D5259C">
        <w:tc>
          <w:tcPr>
            <w:tcW w:w="8217" w:type="dxa"/>
          </w:tcPr>
          <w:p w14:paraId="6270367F" w14:textId="77777777" w:rsidR="00C55D6C" w:rsidRPr="00177AC2" w:rsidRDefault="00C55D6C" w:rsidP="005F150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2- Membre de comité inter facultaire</w:t>
            </w:r>
          </w:p>
        </w:tc>
        <w:tc>
          <w:tcPr>
            <w:tcW w:w="1701" w:type="dxa"/>
          </w:tcPr>
          <w:p w14:paraId="05E7A465" w14:textId="77777777" w:rsidR="00C55D6C" w:rsidRPr="00177AC2" w:rsidRDefault="00C55D6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0.5</w:t>
            </w:r>
          </w:p>
        </w:tc>
      </w:tr>
      <w:tr w:rsidR="00177AC2" w:rsidRPr="00177AC2" w14:paraId="186A3D22" w14:textId="77777777" w:rsidTr="00D5259C">
        <w:tc>
          <w:tcPr>
            <w:tcW w:w="8217" w:type="dxa"/>
          </w:tcPr>
          <w:p w14:paraId="1946A107" w14:textId="77777777" w:rsidR="00C55D6C" w:rsidRPr="00177AC2" w:rsidRDefault="00C55D6C" w:rsidP="005F150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3- Membre de comité de la Fac.de Médecine </w:t>
            </w:r>
            <w:r w:rsidR="0069047D" w:rsidRPr="00177AC2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(Max = 2 </w:t>
            </w:r>
            <w:r w:rsidRPr="00177AC2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comités /nbre d'année)</w:t>
            </w:r>
          </w:p>
        </w:tc>
        <w:tc>
          <w:tcPr>
            <w:tcW w:w="1701" w:type="dxa"/>
          </w:tcPr>
          <w:p w14:paraId="459C4E07" w14:textId="77777777" w:rsidR="00C55D6C" w:rsidRPr="00177AC2" w:rsidRDefault="00C55D6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0.25</w:t>
            </w:r>
          </w:p>
        </w:tc>
      </w:tr>
      <w:tr w:rsidR="00177AC2" w:rsidRPr="00177AC2" w14:paraId="4D2E1B8B" w14:textId="77777777" w:rsidTr="00D5259C">
        <w:tc>
          <w:tcPr>
            <w:tcW w:w="8217" w:type="dxa"/>
          </w:tcPr>
          <w:p w14:paraId="3EB80BFB" w14:textId="77777777" w:rsidR="00C55D6C" w:rsidRPr="00177AC2" w:rsidRDefault="00C55D6C" w:rsidP="005F150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4- Membre élu du conseil scientifique</w:t>
            </w:r>
          </w:p>
        </w:tc>
        <w:tc>
          <w:tcPr>
            <w:tcW w:w="1701" w:type="dxa"/>
          </w:tcPr>
          <w:p w14:paraId="35B072BA" w14:textId="77777777" w:rsidR="00C55D6C" w:rsidRPr="00177AC2" w:rsidRDefault="00C55D6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0.5</w:t>
            </w:r>
          </w:p>
        </w:tc>
      </w:tr>
      <w:tr w:rsidR="00177AC2" w:rsidRPr="00177AC2" w14:paraId="24FC0F5D" w14:textId="77777777" w:rsidTr="00D5259C">
        <w:tc>
          <w:tcPr>
            <w:tcW w:w="8217" w:type="dxa"/>
          </w:tcPr>
          <w:p w14:paraId="7CE37264" w14:textId="77777777" w:rsidR="00C55D6C" w:rsidRPr="00177AC2" w:rsidRDefault="00C55D6C" w:rsidP="005F150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5- Membre du bureau de collège</w:t>
            </w:r>
          </w:p>
        </w:tc>
        <w:tc>
          <w:tcPr>
            <w:tcW w:w="1701" w:type="dxa"/>
          </w:tcPr>
          <w:p w14:paraId="3CA870CC" w14:textId="77777777" w:rsidR="00C55D6C" w:rsidRPr="00177AC2" w:rsidRDefault="00C55D6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0.5</w:t>
            </w:r>
          </w:p>
        </w:tc>
      </w:tr>
      <w:tr w:rsidR="00177AC2" w:rsidRPr="00177AC2" w14:paraId="4823FD5B" w14:textId="77777777" w:rsidTr="00D5259C">
        <w:tc>
          <w:tcPr>
            <w:tcW w:w="8217" w:type="dxa"/>
          </w:tcPr>
          <w:p w14:paraId="74E620AC" w14:textId="77777777" w:rsidR="00C55D6C" w:rsidRPr="00177AC2" w:rsidRDefault="00C55D6C" w:rsidP="005F150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7- Président/Secrétaire Général/Trésorier Société savante</w:t>
            </w:r>
          </w:p>
        </w:tc>
        <w:tc>
          <w:tcPr>
            <w:tcW w:w="1701" w:type="dxa"/>
          </w:tcPr>
          <w:p w14:paraId="3B806809" w14:textId="77777777" w:rsidR="00C55D6C" w:rsidRPr="00177AC2" w:rsidRDefault="00C55D6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0.5</w:t>
            </w:r>
          </w:p>
        </w:tc>
      </w:tr>
      <w:tr w:rsidR="00177AC2" w:rsidRPr="00177AC2" w14:paraId="0614693C" w14:textId="77777777" w:rsidTr="00D5259C">
        <w:tc>
          <w:tcPr>
            <w:tcW w:w="8217" w:type="dxa"/>
          </w:tcPr>
          <w:p w14:paraId="27BB6EF7" w14:textId="77777777" w:rsidR="00C55D6C" w:rsidRPr="00177AC2" w:rsidRDefault="00C55D6C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8- Membre du bureau société savante </w:t>
            </w:r>
            <w:r w:rsidRPr="00177AC2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(Max = 2 sociétés différentes)</w:t>
            </w: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</w:tcPr>
          <w:p w14:paraId="5C9CCA94" w14:textId="77777777" w:rsidR="00C55D6C" w:rsidRPr="00177AC2" w:rsidRDefault="00C55D6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0.25</w:t>
            </w:r>
          </w:p>
        </w:tc>
      </w:tr>
      <w:tr w:rsidR="00177AC2" w:rsidRPr="00177AC2" w14:paraId="2557D29E" w14:textId="77777777" w:rsidTr="00C55D6C">
        <w:trPr>
          <w:trHeight w:val="369"/>
        </w:trPr>
        <w:tc>
          <w:tcPr>
            <w:tcW w:w="8217" w:type="dxa"/>
          </w:tcPr>
          <w:p w14:paraId="5815D1A0" w14:textId="77777777" w:rsidR="00C55D6C" w:rsidRPr="00177AC2" w:rsidRDefault="00C55D6C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9- Directeur de publication / Rédacteur en chef d'un journal scientifique :</w:t>
            </w:r>
          </w:p>
        </w:tc>
        <w:tc>
          <w:tcPr>
            <w:tcW w:w="1701" w:type="dxa"/>
          </w:tcPr>
          <w:p w14:paraId="5817D51E" w14:textId="77777777" w:rsidR="00C55D6C" w:rsidRPr="00177AC2" w:rsidRDefault="00C55D6C" w:rsidP="005F150C">
            <w:pPr>
              <w:rPr>
                <w:b/>
                <w:bCs/>
                <w:color w:val="000000" w:themeColor="text1"/>
              </w:rPr>
            </w:pPr>
          </w:p>
        </w:tc>
      </w:tr>
      <w:tr w:rsidR="00177AC2" w:rsidRPr="00177AC2" w14:paraId="53BE879C" w14:textId="77777777" w:rsidTr="00D5259C">
        <w:tc>
          <w:tcPr>
            <w:tcW w:w="8217" w:type="dxa"/>
          </w:tcPr>
          <w:p w14:paraId="3537AE66" w14:textId="77777777" w:rsidR="00C55D6C" w:rsidRPr="00177AC2" w:rsidRDefault="00C55D6C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-Journal indexé    </w:t>
            </w:r>
          </w:p>
        </w:tc>
        <w:tc>
          <w:tcPr>
            <w:tcW w:w="1701" w:type="dxa"/>
          </w:tcPr>
          <w:p w14:paraId="342A3EF8" w14:textId="77777777" w:rsidR="00C55D6C" w:rsidRPr="00177AC2" w:rsidRDefault="00C55D6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1</w:t>
            </w:r>
          </w:p>
        </w:tc>
      </w:tr>
      <w:tr w:rsidR="00177AC2" w:rsidRPr="00177AC2" w14:paraId="5267EEFB" w14:textId="77777777" w:rsidTr="00D5259C">
        <w:tc>
          <w:tcPr>
            <w:tcW w:w="8217" w:type="dxa"/>
          </w:tcPr>
          <w:p w14:paraId="4F654B81" w14:textId="77777777" w:rsidR="00C55D6C" w:rsidRPr="00177AC2" w:rsidRDefault="00C55D6C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-Journal non indexé</w:t>
            </w:r>
          </w:p>
        </w:tc>
        <w:tc>
          <w:tcPr>
            <w:tcW w:w="1701" w:type="dxa"/>
          </w:tcPr>
          <w:p w14:paraId="7C0E79EA" w14:textId="77777777" w:rsidR="00C55D6C" w:rsidRPr="00177AC2" w:rsidRDefault="00C55D6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0.5</w:t>
            </w:r>
          </w:p>
        </w:tc>
      </w:tr>
      <w:tr w:rsidR="00177AC2" w:rsidRPr="00177AC2" w14:paraId="4D6ED5B0" w14:textId="77777777" w:rsidTr="00D5259C">
        <w:tc>
          <w:tcPr>
            <w:tcW w:w="8217" w:type="dxa"/>
          </w:tcPr>
          <w:p w14:paraId="7847FF74" w14:textId="77777777" w:rsidR="00C55D6C" w:rsidRPr="00177AC2" w:rsidRDefault="00C55D6C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10- </w:t>
            </w:r>
            <w:proofErr w:type="spellStart"/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Reviewer</w:t>
            </w:r>
            <w:proofErr w:type="spellEnd"/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de journal scientifique indexé </w:t>
            </w:r>
            <w:r w:rsidR="0069047D"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(Max</w:t>
            </w:r>
            <w:r w:rsidR="00696ADD"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=2 </w:t>
            </w:r>
            <w:proofErr w:type="gramStart"/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journaux</w:t>
            </w:r>
            <w:r w:rsidR="0069047D"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696ADD"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,</w:t>
            </w:r>
            <w:r w:rsidR="0069047D"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pourquoi</w:t>
            </w:r>
            <w:proofErr w:type="gramEnd"/>
            <w:r w:rsidR="0069047D"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pas plus</w:t>
            </w: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14:paraId="7D1FF109" w14:textId="77777777" w:rsidR="00C55D6C" w:rsidRPr="00177AC2" w:rsidRDefault="00C55D6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0.25</w:t>
            </w:r>
          </w:p>
        </w:tc>
      </w:tr>
      <w:tr w:rsidR="00177AC2" w:rsidRPr="00177AC2" w14:paraId="2AA18070" w14:textId="77777777" w:rsidTr="00D5259C">
        <w:tc>
          <w:tcPr>
            <w:tcW w:w="8217" w:type="dxa"/>
          </w:tcPr>
          <w:p w14:paraId="30089EAD" w14:textId="77777777" w:rsidR="00C55D6C" w:rsidRPr="00177AC2" w:rsidRDefault="00C55D6C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01" w:type="dxa"/>
          </w:tcPr>
          <w:p w14:paraId="55BC0F3D" w14:textId="77777777" w:rsidR="00C55D6C" w:rsidRPr="00177AC2" w:rsidRDefault="00C55D6C" w:rsidP="005F150C">
            <w:pPr>
              <w:rPr>
                <w:b/>
                <w:bCs/>
                <w:color w:val="000000" w:themeColor="text1"/>
              </w:rPr>
            </w:pPr>
          </w:p>
        </w:tc>
      </w:tr>
      <w:tr w:rsidR="00177AC2" w:rsidRPr="00177AC2" w14:paraId="1604FA5F" w14:textId="77777777" w:rsidTr="00D5259C">
        <w:tc>
          <w:tcPr>
            <w:tcW w:w="8217" w:type="dxa"/>
          </w:tcPr>
          <w:p w14:paraId="10C90409" w14:textId="77777777" w:rsidR="00C55D6C" w:rsidRPr="00177AC2" w:rsidRDefault="00C55D6C" w:rsidP="00C55D6C">
            <w:pPr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B- RESPONSABILITES DE RECHERCHE</w:t>
            </w:r>
          </w:p>
        </w:tc>
        <w:tc>
          <w:tcPr>
            <w:tcW w:w="1701" w:type="dxa"/>
          </w:tcPr>
          <w:p w14:paraId="0AAC7B5B" w14:textId="450EFD48" w:rsidR="00C55D6C" w:rsidRPr="00177AC2" w:rsidRDefault="00292255" w:rsidP="005F150C">
            <w:pPr>
              <w:rPr>
                <w:b/>
                <w:bCs/>
                <w:color w:val="000000" w:themeColor="text1"/>
              </w:rPr>
            </w:pPr>
            <w:del w:id="90" w:author="Charfeddine Amri" w:date="2024-12-04T14:11:00Z" w16du:dateUtc="2024-12-04T13:11:00Z">
              <w:r w:rsidRPr="00177AC2" w:rsidDel="00996005">
                <w:rPr>
                  <w:b/>
                  <w:bCs/>
                  <w:color w:val="000000" w:themeColor="text1"/>
                </w:rPr>
                <w:delText>9</w:delText>
              </w:r>
              <w:r w:rsidR="00856644" w:rsidRPr="00177AC2" w:rsidDel="00996005">
                <w:rPr>
                  <w:b/>
                  <w:bCs/>
                  <w:color w:val="000000" w:themeColor="text1"/>
                </w:rPr>
                <w:delText xml:space="preserve"> </w:delText>
              </w:r>
            </w:del>
            <w:ins w:id="91" w:author="Charfeddine Amri" w:date="2024-12-04T14:11:00Z" w16du:dateUtc="2024-12-04T13:11:00Z">
              <w:r w:rsidR="00996005">
                <w:rPr>
                  <w:b/>
                  <w:bCs/>
                  <w:color w:val="000000" w:themeColor="text1"/>
                </w:rPr>
                <w:t>8</w:t>
              </w:r>
              <w:r w:rsidR="00996005" w:rsidRPr="00177AC2">
                <w:rPr>
                  <w:b/>
                  <w:bCs/>
                  <w:color w:val="000000" w:themeColor="text1"/>
                </w:rPr>
                <w:t xml:space="preserve"> </w:t>
              </w:r>
            </w:ins>
            <w:r w:rsidR="00C55D6C" w:rsidRPr="00177AC2">
              <w:rPr>
                <w:b/>
                <w:bCs/>
                <w:color w:val="000000" w:themeColor="text1"/>
              </w:rPr>
              <w:t xml:space="preserve">points </w:t>
            </w:r>
          </w:p>
        </w:tc>
      </w:tr>
      <w:tr w:rsidR="00177AC2" w:rsidRPr="00177AC2" w14:paraId="4119B110" w14:textId="77777777" w:rsidTr="00D5259C">
        <w:tc>
          <w:tcPr>
            <w:tcW w:w="8217" w:type="dxa"/>
          </w:tcPr>
          <w:p w14:paraId="5805DDB6" w14:textId="77777777" w:rsidR="00C55D6C" w:rsidRPr="00177AC2" w:rsidRDefault="00C55D6C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1- Directeur de laboratoire de recherche (MESRS/MS) </w:t>
            </w:r>
          </w:p>
        </w:tc>
        <w:tc>
          <w:tcPr>
            <w:tcW w:w="1701" w:type="dxa"/>
          </w:tcPr>
          <w:p w14:paraId="741768BB" w14:textId="77777777" w:rsidR="00C55D6C" w:rsidRPr="00177AC2" w:rsidRDefault="00C55D6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4</w:t>
            </w:r>
            <w:r w:rsidR="00B46CAB" w:rsidRPr="00177AC2">
              <w:rPr>
                <w:b/>
                <w:bCs/>
                <w:color w:val="000000" w:themeColor="text1"/>
              </w:rPr>
              <w:t xml:space="preserve"> u</w:t>
            </w:r>
          </w:p>
        </w:tc>
      </w:tr>
      <w:tr w:rsidR="00177AC2" w:rsidRPr="00177AC2" w14:paraId="3E2F7580" w14:textId="77777777" w:rsidTr="00D5259C">
        <w:tc>
          <w:tcPr>
            <w:tcW w:w="8217" w:type="dxa"/>
          </w:tcPr>
          <w:p w14:paraId="11AA98A5" w14:textId="77777777" w:rsidR="00C55D6C" w:rsidRPr="00177AC2" w:rsidRDefault="00C55D6C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2- Coordinateur d'un projet de recherche international</w:t>
            </w:r>
          </w:p>
        </w:tc>
        <w:tc>
          <w:tcPr>
            <w:tcW w:w="1701" w:type="dxa"/>
          </w:tcPr>
          <w:p w14:paraId="58AE9FA6" w14:textId="77777777" w:rsidR="00C55D6C" w:rsidRPr="00177AC2" w:rsidRDefault="00C55D6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3</w:t>
            </w:r>
          </w:p>
        </w:tc>
      </w:tr>
      <w:tr w:rsidR="00177AC2" w:rsidRPr="00177AC2" w14:paraId="37F6A0A4" w14:textId="77777777" w:rsidTr="00D5259C">
        <w:tc>
          <w:tcPr>
            <w:tcW w:w="8217" w:type="dxa"/>
          </w:tcPr>
          <w:p w14:paraId="3DBB934E" w14:textId="77777777" w:rsidR="00C55D6C" w:rsidRPr="00177AC2" w:rsidRDefault="00C55D6C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3- Directeur d'unité de recherche (MESRS/MS)  </w:t>
            </w:r>
          </w:p>
        </w:tc>
        <w:tc>
          <w:tcPr>
            <w:tcW w:w="1701" w:type="dxa"/>
          </w:tcPr>
          <w:p w14:paraId="600EEF13" w14:textId="77777777" w:rsidR="00C55D6C" w:rsidRPr="00177AC2" w:rsidRDefault="00C55D6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2</w:t>
            </w:r>
          </w:p>
        </w:tc>
      </w:tr>
      <w:tr w:rsidR="00177AC2" w:rsidRPr="00177AC2" w14:paraId="4A18C11B" w14:textId="77777777" w:rsidTr="00D5259C">
        <w:tc>
          <w:tcPr>
            <w:tcW w:w="8217" w:type="dxa"/>
          </w:tcPr>
          <w:p w14:paraId="0B7D8D45" w14:textId="77777777" w:rsidR="00C55D6C" w:rsidRPr="00177AC2" w:rsidRDefault="00C55D6C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4-Responsable de projet de recherche national</w:t>
            </w:r>
          </w:p>
        </w:tc>
        <w:tc>
          <w:tcPr>
            <w:tcW w:w="1701" w:type="dxa"/>
          </w:tcPr>
          <w:p w14:paraId="6AA153CD" w14:textId="77777777" w:rsidR="00C55D6C" w:rsidRPr="00177AC2" w:rsidRDefault="00C55D6C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1</w:t>
            </w:r>
          </w:p>
        </w:tc>
      </w:tr>
      <w:tr w:rsidR="00177AC2" w:rsidRPr="00177AC2" w14:paraId="6D5FEF3F" w14:textId="77777777" w:rsidTr="00D5259C">
        <w:tc>
          <w:tcPr>
            <w:tcW w:w="8217" w:type="dxa"/>
          </w:tcPr>
          <w:p w14:paraId="32B4F649" w14:textId="77777777" w:rsidR="000122DA" w:rsidRPr="00177AC2" w:rsidRDefault="000122DA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5-Responsable local d'un projet de recherche international</w:t>
            </w:r>
          </w:p>
        </w:tc>
        <w:tc>
          <w:tcPr>
            <w:tcW w:w="1701" w:type="dxa"/>
          </w:tcPr>
          <w:p w14:paraId="63592150" w14:textId="77777777" w:rsidR="000122DA" w:rsidRPr="00177AC2" w:rsidRDefault="000122DA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1</w:t>
            </w:r>
          </w:p>
        </w:tc>
      </w:tr>
      <w:tr w:rsidR="00177AC2" w:rsidRPr="00177AC2" w14:paraId="05CF10FF" w14:textId="77777777" w:rsidTr="00D5259C">
        <w:tc>
          <w:tcPr>
            <w:tcW w:w="8217" w:type="dxa"/>
          </w:tcPr>
          <w:p w14:paraId="146A4764" w14:textId="77777777" w:rsidR="000122DA" w:rsidRPr="00177AC2" w:rsidRDefault="000122DA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6- Responsable d'un projet de recherche au niveau LR/UR (Max = 2 projets)</w:t>
            </w:r>
          </w:p>
        </w:tc>
        <w:tc>
          <w:tcPr>
            <w:tcW w:w="1701" w:type="dxa"/>
          </w:tcPr>
          <w:p w14:paraId="4C417269" w14:textId="77777777" w:rsidR="000122DA" w:rsidRPr="00177AC2" w:rsidRDefault="000122DA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0.25</w:t>
            </w:r>
          </w:p>
        </w:tc>
      </w:tr>
      <w:tr w:rsidR="00177AC2" w:rsidRPr="00177AC2" w14:paraId="6494398C" w14:textId="77777777" w:rsidTr="00D5259C">
        <w:tc>
          <w:tcPr>
            <w:tcW w:w="8217" w:type="dxa"/>
          </w:tcPr>
          <w:p w14:paraId="73CBBADC" w14:textId="77777777" w:rsidR="000122DA" w:rsidRPr="00177AC2" w:rsidRDefault="000122DA" w:rsidP="000122DA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7-Membre LR/UR (MESRS/MS) </w:t>
            </w:r>
          </w:p>
        </w:tc>
        <w:tc>
          <w:tcPr>
            <w:tcW w:w="1701" w:type="dxa"/>
          </w:tcPr>
          <w:p w14:paraId="69CC7AE9" w14:textId="77777777" w:rsidR="000122DA" w:rsidRPr="00177AC2" w:rsidRDefault="000122DA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0.25</w:t>
            </w:r>
          </w:p>
        </w:tc>
      </w:tr>
      <w:tr w:rsidR="00177AC2" w:rsidRPr="00177AC2" w14:paraId="5E592AEA" w14:textId="77777777" w:rsidTr="00D5259C">
        <w:tc>
          <w:tcPr>
            <w:tcW w:w="8217" w:type="dxa"/>
          </w:tcPr>
          <w:p w14:paraId="2570A832" w14:textId="77777777" w:rsidR="000122DA" w:rsidRPr="00177AC2" w:rsidRDefault="000122DA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8- Responsable d'un projet de recherche au niveau de l'Hôpital</w:t>
            </w:r>
          </w:p>
        </w:tc>
        <w:tc>
          <w:tcPr>
            <w:tcW w:w="1701" w:type="dxa"/>
          </w:tcPr>
          <w:p w14:paraId="6DF15510" w14:textId="77777777" w:rsidR="000122DA" w:rsidRPr="00177AC2" w:rsidRDefault="000122DA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0.25</w:t>
            </w:r>
          </w:p>
        </w:tc>
      </w:tr>
      <w:tr w:rsidR="00177AC2" w:rsidRPr="00177AC2" w14:paraId="50E942A4" w14:textId="77777777" w:rsidTr="00D5259C">
        <w:tc>
          <w:tcPr>
            <w:tcW w:w="8217" w:type="dxa"/>
          </w:tcPr>
          <w:p w14:paraId="1DD046A0" w14:textId="77777777" w:rsidR="000122DA" w:rsidRPr="00177AC2" w:rsidRDefault="000122DA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01" w:type="dxa"/>
          </w:tcPr>
          <w:p w14:paraId="5A322604" w14:textId="77777777" w:rsidR="000122DA" w:rsidRPr="00177AC2" w:rsidRDefault="000122DA" w:rsidP="005F150C">
            <w:pPr>
              <w:rPr>
                <w:b/>
                <w:bCs/>
                <w:color w:val="000000" w:themeColor="text1"/>
              </w:rPr>
            </w:pPr>
          </w:p>
        </w:tc>
      </w:tr>
      <w:tr w:rsidR="00177AC2" w:rsidRPr="00177AC2" w14:paraId="35ECBDB7" w14:textId="77777777" w:rsidTr="00D5259C">
        <w:tc>
          <w:tcPr>
            <w:tcW w:w="8217" w:type="dxa"/>
          </w:tcPr>
          <w:p w14:paraId="1FAE6998" w14:textId="77777777" w:rsidR="000122DA" w:rsidRPr="00177AC2" w:rsidRDefault="000122DA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C- RESPONSABILITES ADMINISTRATIVES NON ACADEMIQUES</w:t>
            </w:r>
          </w:p>
        </w:tc>
        <w:tc>
          <w:tcPr>
            <w:tcW w:w="1701" w:type="dxa"/>
          </w:tcPr>
          <w:p w14:paraId="0115A1CC" w14:textId="0D86AF07" w:rsidR="000122DA" w:rsidRPr="00177AC2" w:rsidRDefault="00856644" w:rsidP="005F150C">
            <w:pPr>
              <w:rPr>
                <w:b/>
                <w:bCs/>
                <w:color w:val="000000" w:themeColor="text1"/>
              </w:rPr>
            </w:pPr>
            <w:del w:id="92" w:author="Charfeddine Amri" w:date="2024-12-04T14:10:00Z" w16du:dateUtc="2024-12-04T13:10:00Z">
              <w:r w:rsidRPr="00177AC2" w:rsidDel="00996005">
                <w:rPr>
                  <w:b/>
                  <w:bCs/>
                  <w:color w:val="000000" w:themeColor="text1"/>
                </w:rPr>
                <w:delText xml:space="preserve">7 </w:delText>
              </w:r>
            </w:del>
            <w:ins w:id="93" w:author="Charfeddine Amri" w:date="2024-12-04T14:11:00Z" w16du:dateUtc="2024-12-04T13:11:00Z">
              <w:r w:rsidR="00996005">
                <w:rPr>
                  <w:b/>
                  <w:bCs/>
                  <w:color w:val="000000" w:themeColor="text1"/>
                </w:rPr>
                <w:t xml:space="preserve">4 </w:t>
              </w:r>
            </w:ins>
            <w:r w:rsidRPr="00177AC2">
              <w:rPr>
                <w:b/>
                <w:bCs/>
                <w:color w:val="000000" w:themeColor="text1"/>
              </w:rPr>
              <w:t>points</w:t>
            </w:r>
          </w:p>
        </w:tc>
      </w:tr>
      <w:tr w:rsidR="00177AC2" w:rsidRPr="00177AC2" w14:paraId="70CBA78F" w14:textId="77777777" w:rsidTr="00D5259C">
        <w:tc>
          <w:tcPr>
            <w:tcW w:w="8217" w:type="dxa"/>
          </w:tcPr>
          <w:p w14:paraId="5636EE92" w14:textId="77777777" w:rsidR="000122DA" w:rsidRPr="00177AC2" w:rsidRDefault="000122DA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1- Membre élu du comité médical d'EPS (non en tant que chef de service hospitalier)</w:t>
            </w:r>
          </w:p>
        </w:tc>
        <w:tc>
          <w:tcPr>
            <w:tcW w:w="1701" w:type="dxa"/>
          </w:tcPr>
          <w:p w14:paraId="146B3B39" w14:textId="77777777" w:rsidR="000122DA" w:rsidRPr="00177AC2" w:rsidRDefault="000122DA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0.5</w:t>
            </w:r>
          </w:p>
        </w:tc>
      </w:tr>
      <w:tr w:rsidR="00177AC2" w:rsidRPr="00177AC2" w14:paraId="23D8B62F" w14:textId="77777777" w:rsidTr="00D5259C">
        <w:tc>
          <w:tcPr>
            <w:tcW w:w="8217" w:type="dxa"/>
          </w:tcPr>
          <w:p w14:paraId="4FE81F72" w14:textId="77777777" w:rsidR="000122DA" w:rsidRPr="00177AC2" w:rsidRDefault="000122DA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2- Membre élu de conseil d'administration d'EPS</w:t>
            </w:r>
          </w:p>
        </w:tc>
        <w:tc>
          <w:tcPr>
            <w:tcW w:w="1701" w:type="dxa"/>
          </w:tcPr>
          <w:p w14:paraId="170B340E" w14:textId="77777777" w:rsidR="000122DA" w:rsidRPr="00177AC2" w:rsidRDefault="000122DA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0.5</w:t>
            </w:r>
          </w:p>
        </w:tc>
      </w:tr>
      <w:tr w:rsidR="00177AC2" w:rsidRPr="00177AC2" w14:paraId="1164ADA0" w14:textId="77777777" w:rsidTr="00D5259C">
        <w:tc>
          <w:tcPr>
            <w:tcW w:w="8217" w:type="dxa"/>
          </w:tcPr>
          <w:p w14:paraId="4BD1EC49" w14:textId="77777777" w:rsidR="000122DA" w:rsidRPr="00177AC2" w:rsidRDefault="000122DA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3- Président d'un comité technique à l'hôpital</w:t>
            </w:r>
          </w:p>
        </w:tc>
        <w:tc>
          <w:tcPr>
            <w:tcW w:w="1701" w:type="dxa"/>
          </w:tcPr>
          <w:p w14:paraId="4F6283BC" w14:textId="77777777" w:rsidR="000122DA" w:rsidRPr="00177AC2" w:rsidRDefault="000122DA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0.5</w:t>
            </w:r>
          </w:p>
        </w:tc>
      </w:tr>
      <w:tr w:rsidR="00177AC2" w:rsidRPr="00177AC2" w14:paraId="455591E4" w14:textId="77777777" w:rsidTr="00D5259C">
        <w:tc>
          <w:tcPr>
            <w:tcW w:w="8217" w:type="dxa"/>
          </w:tcPr>
          <w:p w14:paraId="5E657CEF" w14:textId="77777777" w:rsidR="000122DA" w:rsidRPr="00177AC2" w:rsidRDefault="000122DA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01" w:type="dxa"/>
          </w:tcPr>
          <w:p w14:paraId="7676C44C" w14:textId="77777777" w:rsidR="000122DA" w:rsidRPr="00177AC2" w:rsidRDefault="000122DA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0.5</w:t>
            </w:r>
          </w:p>
        </w:tc>
      </w:tr>
      <w:tr w:rsidR="00177AC2" w:rsidRPr="00177AC2" w14:paraId="6B56F2A4" w14:textId="77777777" w:rsidTr="00D5259C">
        <w:tc>
          <w:tcPr>
            <w:tcW w:w="8217" w:type="dxa"/>
          </w:tcPr>
          <w:p w14:paraId="7ECAC273" w14:textId="77777777" w:rsidR="000122DA" w:rsidRPr="00177AC2" w:rsidRDefault="000122DA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5- Membre d'un comité technique à l'hôpital (Max = 2 comités)</w:t>
            </w:r>
          </w:p>
        </w:tc>
        <w:tc>
          <w:tcPr>
            <w:tcW w:w="1701" w:type="dxa"/>
          </w:tcPr>
          <w:p w14:paraId="4392A1D3" w14:textId="77777777" w:rsidR="000122DA" w:rsidRPr="00177AC2" w:rsidRDefault="000122DA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0.25</w:t>
            </w:r>
          </w:p>
        </w:tc>
      </w:tr>
      <w:tr w:rsidR="00177AC2" w:rsidRPr="00177AC2" w14:paraId="20308F5C" w14:textId="77777777" w:rsidTr="00D5259C">
        <w:tc>
          <w:tcPr>
            <w:tcW w:w="8217" w:type="dxa"/>
          </w:tcPr>
          <w:p w14:paraId="01A7795D" w14:textId="77777777" w:rsidR="000122DA" w:rsidRPr="00177AC2" w:rsidRDefault="000122DA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6- Activité associative (scientifique ou autres)</w:t>
            </w:r>
          </w:p>
        </w:tc>
        <w:tc>
          <w:tcPr>
            <w:tcW w:w="1701" w:type="dxa"/>
          </w:tcPr>
          <w:p w14:paraId="10E79AF6" w14:textId="77777777" w:rsidR="000122DA" w:rsidRPr="00177AC2" w:rsidRDefault="000122DA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0.25</w:t>
            </w:r>
          </w:p>
        </w:tc>
      </w:tr>
      <w:tr w:rsidR="00177AC2" w:rsidRPr="00177AC2" w14:paraId="1B6159E7" w14:textId="77777777" w:rsidTr="00D5259C">
        <w:tc>
          <w:tcPr>
            <w:tcW w:w="8217" w:type="dxa"/>
          </w:tcPr>
          <w:p w14:paraId="01F8800C" w14:textId="77777777" w:rsidR="0040726A" w:rsidRPr="00177AC2" w:rsidRDefault="003D4F02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Autres </w:t>
            </w:r>
          </w:p>
        </w:tc>
        <w:tc>
          <w:tcPr>
            <w:tcW w:w="1701" w:type="dxa"/>
          </w:tcPr>
          <w:p w14:paraId="3555105C" w14:textId="77777777" w:rsidR="000122DA" w:rsidRPr="00177AC2" w:rsidRDefault="003D4F02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0,25</w:t>
            </w:r>
          </w:p>
        </w:tc>
      </w:tr>
      <w:tr w:rsidR="0040726A" w:rsidRPr="00177AC2" w14:paraId="4762C3B5" w14:textId="77777777" w:rsidTr="00D5259C">
        <w:tc>
          <w:tcPr>
            <w:tcW w:w="8217" w:type="dxa"/>
          </w:tcPr>
          <w:p w14:paraId="00C2B5CC" w14:textId="77777777" w:rsidR="0040726A" w:rsidRPr="00177AC2" w:rsidRDefault="0040726A" w:rsidP="00C55D6C">
            <w:pP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7AC2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8- activité hospitalière informatisée</w:t>
            </w:r>
          </w:p>
        </w:tc>
        <w:tc>
          <w:tcPr>
            <w:tcW w:w="1701" w:type="dxa"/>
          </w:tcPr>
          <w:p w14:paraId="48C4F7C9" w14:textId="77777777" w:rsidR="0040726A" w:rsidRPr="00177AC2" w:rsidRDefault="003D4F02" w:rsidP="005F150C">
            <w:pPr>
              <w:rPr>
                <w:b/>
                <w:bCs/>
                <w:color w:val="000000" w:themeColor="text1"/>
              </w:rPr>
            </w:pPr>
            <w:r w:rsidRPr="00177AC2">
              <w:rPr>
                <w:b/>
                <w:bCs/>
                <w:color w:val="000000" w:themeColor="text1"/>
              </w:rPr>
              <w:t>2 u</w:t>
            </w:r>
          </w:p>
        </w:tc>
      </w:tr>
    </w:tbl>
    <w:p w14:paraId="32FAD0BE" w14:textId="77777777" w:rsidR="000122DA" w:rsidRPr="00177AC2" w:rsidRDefault="000122DA" w:rsidP="005F150C">
      <w:pPr>
        <w:rPr>
          <w:b/>
          <w:bCs/>
          <w:color w:val="000000" w:themeColor="text1"/>
        </w:rPr>
      </w:pPr>
    </w:p>
    <w:p w14:paraId="5B26E8A1" w14:textId="77777777" w:rsidR="0015507F" w:rsidRPr="00177AC2" w:rsidRDefault="000122DA" w:rsidP="005F150C">
      <w:pPr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Chaque responsabilité doit avoir été exercée durant au moins 1 année à partir de la date de nomination au</w:t>
      </w:r>
      <w:r w:rsidR="0015507F"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 xml:space="preserve">poste de MCA et doit être attestée par l'autorité scientifique ou administrative. </w:t>
      </w:r>
    </w:p>
    <w:p w14:paraId="7EB75FFF" w14:textId="77777777" w:rsidR="000122DA" w:rsidRPr="00177AC2" w:rsidRDefault="000122DA" w:rsidP="005F150C">
      <w:pPr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Pour chaque rubrique de responsabilité, lorsque le total des poin</w:t>
      </w:r>
      <w:r w:rsidR="0015507F"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ts dépasse 100%, le candidat aura</w:t>
      </w: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 xml:space="preserve"> simplement la note maximale de cette rubrique.</w:t>
      </w:r>
    </w:p>
    <w:p w14:paraId="5BEAAEF9" w14:textId="77777777" w:rsidR="003D4F02" w:rsidRPr="00177AC2" w:rsidRDefault="003D4F02" w:rsidP="005F150C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Chaque responsabilité doit faire l’objet d’un rapport d’</w:t>
      </w:r>
      <w:r w:rsidR="009E5ADE"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>activité</w:t>
      </w:r>
      <w:r w:rsidRPr="00177AC2">
        <w:rPr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FFFFFF"/>
        </w:rPr>
        <w:t xml:space="preserve"> avec les PV des réunions conséquents</w:t>
      </w:r>
    </w:p>
    <w:p w14:paraId="55477187" w14:textId="77777777" w:rsidR="004736FD" w:rsidRPr="00177AC2" w:rsidRDefault="004736FD" w:rsidP="005F150C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</w:p>
    <w:p w14:paraId="30DB378A" w14:textId="77777777" w:rsidR="004736FD" w:rsidRPr="00177AC2" w:rsidRDefault="004736FD" w:rsidP="005F150C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NB :</w:t>
      </w:r>
    </w:p>
    <w:p w14:paraId="64EE6765" w14:textId="77777777" w:rsidR="004736FD" w:rsidRPr="00177AC2" w:rsidRDefault="004736FD" w:rsidP="005F150C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-</w:t>
      </w:r>
      <w:r w:rsidR="00B46CAB"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l’ancienneté :</w:t>
      </w: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minimum 7 ans</w:t>
      </w:r>
      <w:r w:rsidR="00B46CAB"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dans le grade de MCA</w:t>
      </w:r>
    </w:p>
    <w:p w14:paraId="29018BB9" w14:textId="77777777" w:rsidR="004736FD" w:rsidRPr="00177AC2" w:rsidRDefault="004736FD" w:rsidP="005F150C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-responsabilités : doyen, directeur d’école ou d’institut, chef de service ne sont plus comptabilisées</w:t>
      </w:r>
    </w:p>
    <w:p w14:paraId="3B59FF9D" w14:textId="77777777" w:rsidR="004736FD" w:rsidRPr="00177AC2" w:rsidRDefault="004736FD" w:rsidP="005F150C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- toute responsabilité (président de comité,….) doit faire l’objet d’un rapport d’activité et d’une évaluation</w:t>
      </w:r>
    </w:p>
    <w:p w14:paraId="06B007D9" w14:textId="77777777" w:rsidR="004736FD" w:rsidRPr="00177AC2" w:rsidRDefault="004736FD" w:rsidP="004736FD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-l’enseignant doit fournir un dossier d’enseignement avec l’évaluation de ses cours et de ses modules d’</w:t>
      </w:r>
      <w:r w:rsidR="00B46CAB"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auto apprentissage</w:t>
      </w: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par les étudiants (2 cours ou </w:t>
      </w:r>
      <w:r w:rsidR="00B46CAB"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modules</w:t>
      </w: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)</w:t>
      </w:r>
    </w:p>
    <w:p w14:paraId="2A29D332" w14:textId="77777777" w:rsidR="004736FD" w:rsidRPr="00177AC2" w:rsidRDefault="004736FD" w:rsidP="004736FD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- fournir les 10 meilleures publications ou communications (</w:t>
      </w:r>
      <w:r w:rsidR="00C825F2"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qualité plus que la quantité)</w:t>
      </w:r>
    </w:p>
    <w:p w14:paraId="2197E3F5" w14:textId="77777777" w:rsidR="004736FD" w:rsidRPr="00177AC2" w:rsidRDefault="004736FD" w:rsidP="004736FD">
      <w:pPr>
        <w:rPr>
          <w:b/>
          <w:bCs/>
          <w:color w:val="000000" w:themeColor="text1"/>
        </w:rPr>
      </w:pPr>
      <w:r w:rsidRPr="00177AC2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</w:p>
    <w:sectPr w:rsidR="004736FD" w:rsidRPr="00177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5919"/>
    <w:multiLevelType w:val="hybridMultilevel"/>
    <w:tmpl w:val="6038AD1E"/>
    <w:lvl w:ilvl="0" w:tplc="2948158E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A162D"/>
    <w:multiLevelType w:val="hybridMultilevel"/>
    <w:tmpl w:val="03B467B6"/>
    <w:lvl w:ilvl="0" w:tplc="E6225096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066A8"/>
    <w:multiLevelType w:val="hybridMultilevel"/>
    <w:tmpl w:val="024457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124C25"/>
    <w:multiLevelType w:val="hybridMultilevel"/>
    <w:tmpl w:val="6F8E125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76CB6"/>
    <w:multiLevelType w:val="hybridMultilevel"/>
    <w:tmpl w:val="A3268D82"/>
    <w:lvl w:ilvl="0" w:tplc="D26C3034">
      <w:start w:val="1"/>
      <w:numFmt w:val="decimal"/>
      <w:lvlText w:val="%1-"/>
      <w:lvlJc w:val="left"/>
      <w:pPr>
        <w:ind w:left="360" w:hanging="360"/>
      </w:pPr>
      <w:rPr>
        <w:rFonts w:ascii="Helvetica" w:hAnsi="Helvetica" w:cs="Helvetica" w:hint="default"/>
        <w:color w:val="1D2228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8F6841"/>
    <w:multiLevelType w:val="hybridMultilevel"/>
    <w:tmpl w:val="D0FE5E36"/>
    <w:lvl w:ilvl="0" w:tplc="FA646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260068">
    <w:abstractNumId w:val="0"/>
  </w:num>
  <w:num w:numId="2" w16cid:durableId="1374843676">
    <w:abstractNumId w:val="1"/>
  </w:num>
  <w:num w:numId="3" w16cid:durableId="1569539470">
    <w:abstractNumId w:val="5"/>
  </w:num>
  <w:num w:numId="4" w16cid:durableId="133763097">
    <w:abstractNumId w:val="4"/>
  </w:num>
  <w:num w:numId="5" w16cid:durableId="1275139008">
    <w:abstractNumId w:val="3"/>
  </w:num>
  <w:num w:numId="6" w16cid:durableId="96724896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harfeddine Amri">
    <w15:presenceInfo w15:providerId="AD" w15:userId="S::Charfeddine.amri@fmm.u-monastir.tn::a5e453c4-9deb-489a-bb85-89b9fc845e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44"/>
    <w:rsid w:val="000122DA"/>
    <w:rsid w:val="00016C99"/>
    <w:rsid w:val="00025B2E"/>
    <w:rsid w:val="00062286"/>
    <w:rsid w:val="000B3438"/>
    <w:rsid w:val="000B4EC2"/>
    <w:rsid w:val="000F5C2B"/>
    <w:rsid w:val="00102C10"/>
    <w:rsid w:val="001151B7"/>
    <w:rsid w:val="0015507F"/>
    <w:rsid w:val="00177AC2"/>
    <w:rsid w:val="001E430F"/>
    <w:rsid w:val="00204114"/>
    <w:rsid w:val="00292255"/>
    <w:rsid w:val="00344AB7"/>
    <w:rsid w:val="00347976"/>
    <w:rsid w:val="00350116"/>
    <w:rsid w:val="00372AB0"/>
    <w:rsid w:val="003B0044"/>
    <w:rsid w:val="003D4F02"/>
    <w:rsid w:val="0040726A"/>
    <w:rsid w:val="004736FD"/>
    <w:rsid w:val="004E4076"/>
    <w:rsid w:val="00571301"/>
    <w:rsid w:val="005A300D"/>
    <w:rsid w:val="005F150C"/>
    <w:rsid w:val="00622E5E"/>
    <w:rsid w:val="0069047D"/>
    <w:rsid w:val="00696ADD"/>
    <w:rsid w:val="006E6272"/>
    <w:rsid w:val="007C2722"/>
    <w:rsid w:val="007D3F42"/>
    <w:rsid w:val="00820400"/>
    <w:rsid w:val="00856644"/>
    <w:rsid w:val="008E2784"/>
    <w:rsid w:val="008E6B15"/>
    <w:rsid w:val="0097752A"/>
    <w:rsid w:val="00996005"/>
    <w:rsid w:val="009A2728"/>
    <w:rsid w:val="009D1A26"/>
    <w:rsid w:val="009E5ADE"/>
    <w:rsid w:val="00A413E5"/>
    <w:rsid w:val="00AC71BA"/>
    <w:rsid w:val="00B46CAB"/>
    <w:rsid w:val="00B92239"/>
    <w:rsid w:val="00BB3CA5"/>
    <w:rsid w:val="00BB7320"/>
    <w:rsid w:val="00C55D6C"/>
    <w:rsid w:val="00C772A7"/>
    <w:rsid w:val="00C825F2"/>
    <w:rsid w:val="00D5259C"/>
    <w:rsid w:val="00D52E09"/>
    <w:rsid w:val="00EF72AE"/>
    <w:rsid w:val="00F6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E56C"/>
  <w15:docId w15:val="{37C39A9E-5C25-4F43-8A14-C2AA4EE6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E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22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407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204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imagoj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2176</Words>
  <Characters>12405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VERSUS</dc:creator>
  <cp:lastModifiedBy>Charfeddine Amri</cp:lastModifiedBy>
  <cp:revision>3</cp:revision>
  <dcterms:created xsi:type="dcterms:W3CDTF">2024-12-04T11:53:00Z</dcterms:created>
  <dcterms:modified xsi:type="dcterms:W3CDTF">2024-12-04T13:11:00Z</dcterms:modified>
</cp:coreProperties>
</file>